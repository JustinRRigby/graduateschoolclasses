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t>Towards a whole-virus view of Influenza B virus evolution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Influenza pandemics originate when antigenically new influenza viruses enter and spread in the human population. In fact, four of the past five influenza pandemics in the past 100 years arose from the introduction of avian and swine virus genes into the human population. The viruses that led to these pandemics represent only a fraction of the total diversity of influenza viruses present in nature, making it challenging to identify the viruses likely to result in the next human pandemic. [1]. Seasonal influenza viruses evolve rapidly to escape the collective immunity of the human population. Other zoonotic strains, such as A/H5N1, may or may not be able to evolve transmissibility between humans. If they can attain transmissibility, they can lead to new influenza pandemics. [2].</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Recent research on the mutations that allow for receptor binding in engineering ferret-transmissible H5N1 strains, illustrates that the predictability of disease phenotype from viral sequence is complex. </w:t>
      </w:r>
      <w:commentRangeStart w:id="0"/>
      <w:r>
        <w:rPr>
          <w:rFonts w:eastAsia="Times New Roman" w:cs="Times New Roman" w:ascii="Times New Roman" w:hAnsi="Times New Roman"/>
        </w:rPr>
        <w:t>When these mutations were introduced in the context of the genetic background of more recent avian isolates of H5N1, affinity to human receptors was lost; the phenotype caused by a mutation is likely mediated by its interactions with the genetic background,</w:t>
      </w:r>
      <w:r>
        <w:rPr>
          <w:rFonts w:eastAsia="Times New Roman" w:cs="Times New Roman" w:ascii="Times New Roman" w:hAnsi="Times New Roman"/>
        </w:rPr>
      </w:r>
      <w:commentRangeEnd w:id="0"/>
      <w:r>
        <w:commentReference w:id="0"/>
      </w:r>
      <w:r>
        <w:rPr>
          <w:rFonts w:eastAsia="Times New Roman" w:cs="Times New Roman" w:ascii="Times New Roman" w:hAnsi="Times New Roman"/>
        </w:rPr>
        <w:t xml:space="preserve"> making epistasis an important factor in the attainment of transmissibility</w:t>
      </w:r>
      <w:del w:id="0" w:author="Unknown Author" w:date="2018-02-22T14:46:00Z">
        <w:r>
          <w:rPr>
            <w:rFonts w:eastAsia="Times New Roman" w:cs="Times New Roman" w:ascii="Times New Roman" w:hAnsi="Times New Roman"/>
          </w:rPr>
          <w:delText xml:space="preserve">. </w:delText>
        </w:r>
      </w:del>
      <w:r>
        <w:rPr>
          <w:rFonts w:eastAsia="Times New Roman" w:cs="Times New Roman" w:ascii="Times New Roman" w:hAnsi="Times New Roman"/>
        </w:rPr>
        <w:t>[3]. Recent studies of molecular sequence data have suggested that epistasis is highly important for sequence evolution. A study examining large protein sequence alignments noted that about 90 percent of all amino-acid substitutions are neutral or beneficial only in their own genetic background, and deleterious in the genetic backgrounds characteristic of other species [4]. The majority of possible amino acids are not observed at any given position in an alignment perhaps due to the effect of epistasis upon the fitness of substitutions. The goal of this project is to obtain a better understanding of the extent to which epistatic interactions are constrained by the need to form appropriate interactions within the virus and also with the host</w:t>
      </w:r>
      <w:bookmarkStart w:id="0" w:name="_GoBack"/>
      <w:bookmarkEnd w:id="0"/>
      <w:r>
        <w:rPr>
          <w:rFonts w:eastAsia="Times New Roman" w:cs="Times New Roman" w:ascii="Times New Roman" w:hAnsi="Times New Roman"/>
        </w:rPr>
        <w:t>.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b/>
        </w:rPr>
        <w:t xml:space="preserve">Specific Aim 1. Determine the extent to which structural epistatic interactions are constrained by the virus. </w:t>
      </w:r>
      <w:r>
        <w:rPr>
          <w:rFonts w:eastAsia="Times New Roman" w:cs="Times New Roman" w:ascii="Times New Roman" w:hAnsi="Times New Roman"/>
        </w:rPr>
        <w:t xml:space="preserve">The outcome of viral pathogenesis requires appropriate interactions between the viral proteins. A multiple-sequence alignment of influenza B virus, which exclusively infects humans, will be conducted to identify correlated mutations using a method by Jacob et al [5]. We will explore the effect of mutated positions on the tertiary structure using EVmutation, a de novo structure prediction method proposed by Hopf et al [6]. </w:t>
      </w:r>
      <w:commentRangeStart w:id="1"/>
      <w:r>
        <w:rPr>
          <w:rFonts w:eastAsia="Times New Roman" w:cs="Times New Roman" w:ascii="Times New Roman" w:hAnsi="Times New Roman"/>
        </w:rPr>
        <w:t xml:space="preserve">We will determine how well correlated amino acids can be explained by protein structure, by identifying parameters such as connect distance between correlated amino acids and residue accessibility. </w:t>
      </w:r>
      <w:commentRangeEnd w:id="1"/>
      <w:r>
        <w:commentReference w:id="1"/>
      </w: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Specific Aim 2. Determine the extent to which structural epistatic interactions are determined by host-virus interactions.</w:t>
      </w:r>
      <w:r>
        <w:rPr>
          <w:rFonts w:eastAsia="Times New Roman" w:cs="Times New Roman" w:ascii="Times New Roman" w:hAnsi="Times New Roman"/>
        </w:rPr>
        <w:t xml:space="preserve"> The different outcomes of viral pathogenesis depend on the interactions between the virus and the host cellular proteins. These interactions are vital to the virus hijacking the cell’s molecular machinery to promote the viral life cycle or trigger the host immune system against the virus. A total of 136 host-virus protein interactions have been found for the Influenza B Virus in 3 studies [7]. </w:t>
      </w:r>
      <w:commentRangeStart w:id="2"/>
      <w:r>
        <w:rPr>
          <w:rFonts w:eastAsia="Times New Roman" w:cs="Times New Roman" w:ascii="Times New Roman" w:hAnsi="Times New Roman"/>
        </w:rPr>
        <w:t>We will identify the proteins that are vital for the viral cycle. Using similar analyses as in specific aim 1, will consider how epistatic interactions are limited by the need to drive the viral cycle by appropriately interacting with the host proteins.</w:t>
      </w:r>
    </w:p>
    <w:p>
      <w:pPr>
        <w:pStyle w:val="Normal"/>
        <w:rPr/>
      </w:pPr>
      <w:commentRangeEnd w:id="2"/>
      <w:r>
        <w:commentReference w:id="2"/>
      </w: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rPr>
          <w:rFonts w:ascii="Times New Roman" w:hAnsi="Times New Roman" w:eastAsia="Times New Roman" w:cs="Times New Roman"/>
          <w:b/>
          <w:b/>
          <w:color w:val="222222"/>
        </w:rPr>
      </w:pPr>
      <w:r>
        <w:rPr>
          <w:rFonts w:eastAsia="Times New Roman" w:cs="Times New Roman" w:ascii="Times New Roman" w:hAnsi="Times New Roman"/>
          <w:b/>
          <w:color w:val="222222"/>
        </w:rPr>
        <w:t>References</w:t>
      </w:r>
    </w:p>
    <w:p>
      <w:pPr>
        <w:pStyle w:val="Normal"/>
        <w:shd w:val="clear" w:color="auto" w:fill="FFFFFF"/>
        <w:rPr>
          <w:rFonts w:ascii="Times New Roman" w:hAnsi="Times New Roman" w:eastAsia="Times New Roman" w:cs="Times New Roman"/>
          <w:b/>
          <w:b/>
          <w:color w:val="222222"/>
        </w:rPr>
      </w:pPr>
      <w:r>
        <w:rPr>
          <w:rFonts w:eastAsia="Times New Roman" w:cs="Times New Roman" w:ascii="Times New Roman" w:hAnsi="Times New Roman"/>
          <w:b/>
          <w:color w:val="222222"/>
        </w:rPr>
      </w:r>
    </w:p>
    <w:p>
      <w:pPr>
        <w:pStyle w:val="Normal"/>
        <w:shd w:val="clear" w:color="auto" w:fill="FFFFFF"/>
        <w:rPr>
          <w:rFonts w:ascii="Times New Roman" w:hAnsi="Times New Roman" w:eastAsia="Times New Roman" w:cs="Times New Roman"/>
          <w:color w:val="222222"/>
        </w:rPr>
      </w:pPr>
      <w:r>
        <w:rPr>
          <w:rFonts w:eastAsia="Times New Roman" w:cs="Times New Roman" w:ascii="Times New Roman" w:hAnsi="Times New Roman"/>
          <w:color w:val="222222"/>
        </w:rPr>
        <w:t>[1] Russell et al, Science forum: Improving pandemic influenza risk assessment, eLife, 2014</w:t>
      </w:r>
    </w:p>
    <w:p>
      <w:pPr>
        <w:pStyle w:val="Normal"/>
        <w:shd w:val="clear" w:color="auto" w:fill="FFFFFF"/>
        <w:rPr>
          <w:rFonts w:ascii="Times New Roman" w:hAnsi="Times New Roman" w:eastAsia="Times New Roman" w:cs="Times New Roman"/>
          <w:color w:val="222222"/>
        </w:rPr>
      </w:pPr>
      <w:r>
        <w:rPr>
          <w:rFonts w:eastAsia="Times New Roman" w:cs="Times New Roman" w:ascii="Times New Roman" w:hAnsi="Times New Roman"/>
          <w:color w:val="222222"/>
        </w:rPr>
        <w:t>[2] Gong et al, eLife, 2013</w:t>
      </w:r>
    </w:p>
    <w:p>
      <w:pPr>
        <w:pStyle w:val="Normal"/>
        <w:shd w:val="clear" w:color="auto" w:fill="FFFFFF"/>
        <w:rPr>
          <w:rFonts w:ascii="Times New Roman" w:hAnsi="Times New Roman" w:eastAsia="Times New Roman" w:cs="Times New Roman"/>
          <w:color w:val="222222"/>
        </w:rPr>
      </w:pPr>
      <w:r>
        <w:rPr>
          <w:rFonts w:eastAsia="Times New Roman" w:cs="Times New Roman" w:ascii="Times New Roman" w:hAnsi="Times New Roman"/>
          <w:color w:val="222222"/>
        </w:rPr>
        <w:t>[3] Lipstich and Galvani, Ethical Alternatives to Experiments with Novel Potential Pandemic Pathogens, PLoS Medicine, 2014</w:t>
      </w:r>
    </w:p>
    <w:p>
      <w:pPr>
        <w:pStyle w:val="Normal"/>
        <w:shd w:val="clear" w:color="auto" w:fill="FFFFFF"/>
        <w:rPr>
          <w:rFonts w:ascii="Times New Roman" w:hAnsi="Times New Roman" w:eastAsia="Times New Roman" w:cs="Times New Roman"/>
          <w:color w:val="222222"/>
        </w:rPr>
      </w:pPr>
      <w:r>
        <w:rPr>
          <w:rFonts w:eastAsia="Times New Roman" w:cs="Times New Roman" w:ascii="Times New Roman" w:hAnsi="Times New Roman"/>
          <w:color w:val="222222"/>
        </w:rPr>
        <w:t>[4] Breen et al, Epistasis as the primary factor in molecular evolution, Nature, 2012</w:t>
      </w:r>
    </w:p>
    <w:p>
      <w:pPr>
        <w:pStyle w:val="Normal"/>
        <w:shd w:val="clear" w:color="auto" w:fill="FFFFFF"/>
        <w:rPr/>
      </w:pPr>
      <w:r>
        <w:rPr>
          <w:rFonts w:eastAsia="Times New Roman" w:cs="Times New Roman" w:ascii="Times New Roman" w:hAnsi="Times New Roman"/>
          <w:color w:val="222222"/>
        </w:rPr>
        <w:t xml:space="preserve">[5] </w:t>
      </w:r>
      <w:hyperlink r:id="rId2">
        <w:r>
          <w:rPr>
            <w:rStyle w:val="VisitedInternetLink"/>
            <w:rFonts w:eastAsia="Times New Roman" w:cs="Times New Roman" w:ascii="Times New Roman" w:hAnsi="Times New Roman"/>
          </w:rPr>
          <w:t>https://www-nature-com.proxy.uchicago.edu/articles/nmeth.3634</w:t>
        </w:r>
      </w:hyperlink>
    </w:p>
    <w:p>
      <w:pPr>
        <w:pStyle w:val="Normal"/>
        <w:shd w:val="clear" w:color="auto" w:fill="FFFFFF"/>
        <w:rPr/>
      </w:pPr>
      <w:r>
        <w:rPr>
          <w:rFonts w:eastAsia="Times New Roman" w:cs="Times New Roman" w:ascii="Times New Roman" w:hAnsi="Times New Roman"/>
          <w:color w:val="222222"/>
        </w:rPr>
        <w:t xml:space="preserve">[6] </w:t>
      </w:r>
      <w:hyperlink r:id="rId3">
        <w:r>
          <w:rPr>
            <w:rStyle w:val="InternetLink"/>
            <w:rFonts w:eastAsia="Times New Roman" w:cs="Times New Roman" w:ascii="Times New Roman" w:hAnsi="Times New Roman"/>
          </w:rPr>
          <w:t>https://www.ncbi.nlm.nih.gov/pmc/articles/PMC5383098/</w:t>
        </w:r>
      </w:hyperlink>
      <w:r>
        <w:rPr>
          <w:rFonts w:eastAsia="Times New Roman" w:cs="Times New Roman" w:ascii="Times New Roman" w:hAnsi="Times New Roman"/>
          <w:color w:val="222222"/>
        </w:rPr>
        <w:t xml:space="preserve">  </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color w:val="222222"/>
        </w:rPr>
        <w:t xml:space="preserve">[7] </w:t>
      </w:r>
      <w:hyperlink r:id="rId4">
        <w:r>
          <w:rPr>
            <w:rStyle w:val="InternetLink"/>
          </w:rPr>
          <w:t>https://www.ncbi.nlm.nih.gov/pmc/articles/PMC557</w:t>
        </w:r>
      </w:hyperlink>
    </w:p>
    <w:p>
      <w:pPr>
        <w:pStyle w:val="Normal"/>
        <w:shd w:fill="FFFFFF" w:val="clear"/>
        <w:rPr>
          <w:rFonts w:ascii="Times New Roman" w:hAnsi="Times New Roman" w:eastAsia="Times New Roman" w:cs="Times New Roman"/>
        </w:rPr>
      </w:pPr>
      <w:r>
        <w:rPr/>
      </w:r>
    </w:p>
    <w:p>
      <w:pPr>
        <w:pStyle w:val="PreformattedText"/>
        <w:rPr/>
      </w:pPr>
      <w:r>
        <w:rPr>
          <w:rFonts w:cs="Helvetica" w:ascii="Times New Roman" w:hAnsi="Times New Roman"/>
          <w:b w:val="false"/>
          <w:i w:val="false"/>
          <w:caps w:val="false"/>
          <w:smallCaps w:val="false"/>
          <w:color w:val="000000"/>
          <w:spacing w:val="0"/>
          <w:sz w:val="18"/>
        </w:rPr>
        <w:t>1) What is the theme of the proposed research? What are the major questions to be addressed?</w:t>
      </w:r>
    </w:p>
    <w:p>
      <w:pPr>
        <w:pStyle w:val="PreformattedText"/>
        <w:widowControl/>
        <w:spacing w:before="0" w:after="0"/>
        <w:rPr>
          <w:sz w:val="20"/>
          <w:szCs w:val="20"/>
        </w:rPr>
      </w:pPr>
      <w:r>
        <w:rPr>
          <w:rFonts w:ascii="Times New Roman" w:hAnsi="Times New Roman"/>
          <w:sz w:val="20"/>
          <w:szCs w:val="20"/>
        </w:rPr>
        <w:t xml:space="preserve">The theme of the proposed research project is to investigate the evolutionary capabilities of the influenza virus to switch hosts </w:t>
      </w:r>
      <w:r>
        <w:rPr>
          <w:rFonts w:ascii="Times New Roman" w:hAnsi="Times New Roman"/>
          <w:sz w:val="20"/>
          <w:szCs w:val="20"/>
        </w:rPr>
        <w:t>by looking at both the structural mechanics of the virus and the epistatic interactions.</w:t>
      </w:r>
    </w:p>
    <w:p>
      <w:pPr>
        <w:pStyle w:val="PreformattedText"/>
        <w:widowControl/>
        <w:spacing w:before="0" w:after="0"/>
        <w:rPr>
          <w:rFonts w:ascii="Times New Roman" w:hAnsi="Times New Roman"/>
        </w:rPr>
      </w:pPr>
      <w:r>
        <w:rPr>
          <w:rFonts w:ascii="Times New Roman" w:hAnsi="Times New Roman"/>
        </w:rPr>
      </w:r>
    </w:p>
    <w:p>
      <w:pPr>
        <w:pStyle w:val="PreformattedText"/>
        <w:widowControl/>
        <w:spacing w:before="0" w:after="0"/>
        <w:rPr/>
      </w:pPr>
      <w:r>
        <w:rPr>
          <w:rFonts w:ascii="Times New Roman" w:hAnsi="Times New Roman"/>
          <w:b w:val="false"/>
          <w:i w:val="false"/>
          <w:caps w:val="false"/>
          <w:smallCaps w:val="false"/>
          <w:color w:val="000000"/>
          <w:spacing w:val="0"/>
          <w:sz w:val="18"/>
        </w:rPr>
        <w:t>2) Do the methods and preliminary analyses used integrate concepts that lie at the interface of molecular evolution and biochemistry? Do they address the questions being asked?</w:t>
      </w:r>
    </w:p>
    <w:p>
      <w:pPr>
        <w:pStyle w:val="PreformattedText"/>
        <w:widowControl/>
        <w:spacing w:before="0" w:after="0"/>
        <w:rPr>
          <w:sz w:val="20"/>
          <w:szCs w:val="20"/>
        </w:rPr>
      </w:pPr>
      <w:r>
        <w:rPr>
          <w:rFonts w:ascii="Times New Roman" w:hAnsi="Times New Roman"/>
          <w:b w:val="false"/>
          <w:i w:val="false"/>
          <w:caps w:val="false"/>
          <w:smallCaps w:val="false"/>
          <w:color w:val="000000"/>
          <w:spacing w:val="0"/>
          <w:sz w:val="20"/>
          <w:szCs w:val="20"/>
        </w:rPr>
        <w:t xml:space="preserve">Yes they use a mixture of molecular evolution methodologies and also biochemical methodologies in order to confront this problems. There is evidence for them addressing the quesiton being asked, but a more detailed explination of how they will actually conduct the analses is needed since as it stands it seems like it would be a very involved project. </w:t>
      </w:r>
    </w:p>
    <w:p>
      <w:pPr>
        <w:pStyle w:val="PreformattedText"/>
        <w:widowControl/>
        <w:spacing w:before="0" w:after="0"/>
        <w:rPr>
          <w:rFonts w:ascii="Times New Roman" w:hAnsi="Times New Roman"/>
        </w:rPr>
      </w:pPr>
      <w:r>
        <w:rPr>
          <w:rFonts w:ascii="Times New Roman" w:hAnsi="Times New Roman"/>
        </w:rPr>
      </w:r>
    </w:p>
    <w:p>
      <w:pPr>
        <w:pStyle w:val="PreformattedText"/>
        <w:widowControl/>
        <w:spacing w:before="0" w:after="0"/>
        <w:rPr/>
      </w:pPr>
      <w:r>
        <w:rPr>
          <w:rFonts w:ascii="Times New Roman" w:hAnsi="Times New Roman"/>
          <w:b w:val="false"/>
          <w:i w:val="false"/>
          <w:caps w:val="false"/>
          <w:smallCaps w:val="false"/>
          <w:color w:val="000000"/>
          <w:spacing w:val="0"/>
          <w:sz w:val="18"/>
        </w:rPr>
        <w:t>3) What major improvements would you suggest?</w:t>
      </w:r>
    </w:p>
    <w:p>
      <w:pPr>
        <w:pStyle w:val="Normal"/>
        <w:rPr/>
      </w:pPr>
      <w:r>
        <w:rPr>
          <w:rFonts w:ascii="Times New Roman" w:hAnsi="Times New Roman"/>
        </w:rPr>
        <w:t xml:space="preserve">I would suggest to hone in on what exact tests, and how you would go about it emperically in the case of host virus interactions. It is a very interesting topic, but it is not clear on how you would go about it with that many proteins </w:t>
      </w:r>
      <w:r>
        <w:rPr>
          <w:rFonts w:ascii="Times New Roman" w:hAnsi="Times New Roman"/>
        </w:rPr>
        <w:t>and I am curious to know if you would do any wet lab work to confirm the results.</w:t>
      </w:r>
    </w:p>
    <w:p>
      <w:pPr>
        <w:pStyle w:val="Normal"/>
        <w:rPr>
          <w:rFonts w:ascii="Times New Roman" w:hAnsi="Times New Roman"/>
        </w:rPr>
      </w:pPr>
      <w:r>
        <w:rPr>
          <w:rFonts w:ascii="Times New Roman" w:hAnsi="Times New Roman"/>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stin Rigby" w:date="2018-02-22T15:55:59Z" w:initials="JR">
    <w:p>
      <w:r>
        <w:rPr>
          <w:rFonts w:eastAsia="Calibri" w:cs="" w:ascii="Calibri" w:hAnsi="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eastAsia="en-US" w:bidi="ar-SA" w:val="en-US"/>
        </w:rPr>
        <w:t>I am not sure if this is applicable to a vert model but some viruses in plants are known to conduct horizontal gene tranfer (some studies on tobacco). That may be another avenue.</w:t>
      </w:r>
    </w:p>
  </w:comment>
  <w:comment w:id="1" w:author="Justin Rigby" w:date="2018-02-22T15:55:45Z" w:initials="JR">
    <w:p>
      <w:r>
        <w:rPr>
          <w:rFonts w:eastAsia="Calibri" w:cs="" w:ascii="Calibri" w:hAnsi="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eastAsia="en-US" w:bidi="ar-SA" w:val="en-US"/>
        </w:rPr>
        <w:t>Can you explain how you would come to these conclusions? Would they be qualitatvie or based upon previous research?</w:t>
      </w:r>
    </w:p>
  </w:comment>
  <w:comment w:id="2" w:author="Justin Rigby" w:date="2018-02-22T15:55:25Z" w:initials="JR">
    <w:p>
      <w:r>
        <w:rPr>
          <w:rFonts w:ascii="Calibri" w:hAnsi="Calibri" w:cs=""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14"/>
          <w:sz w:val="14"/>
          <w:szCs w:val="24"/>
          <w:u w:val="none"/>
          <w:vertAlign w:val="baseline"/>
          <w:em w:val="none"/>
          <w:lang w:val="en-US" w:bidi="ar-SA" w:eastAsia="en-US"/>
        </w:rPr>
        <w:t>A fleshing out of how this would be conducted would be a very good addition to this section. Looking at 136 proteins and determining which ones are vital sounds like a very intense process either in vivo or silicon. Would it be wet bench lab work or dry?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M2275149697903850383gmailil" w:customStyle="1">
    <w:name w:val="m_-2275149697903850383gmail-il"/>
    <w:basedOn w:val="DefaultParagraphFont"/>
    <w:qFormat/>
    <w:rsid w:val="003346f7"/>
    <w:rPr/>
  </w:style>
  <w:style w:type="character" w:styleId="Annotationreference">
    <w:name w:val="annotation reference"/>
    <w:basedOn w:val="DefaultParagraphFont"/>
    <w:uiPriority w:val="99"/>
    <w:semiHidden/>
    <w:unhideWhenUsed/>
    <w:qFormat/>
    <w:rsid w:val="003346f7"/>
    <w:rPr>
      <w:sz w:val="16"/>
      <w:szCs w:val="16"/>
    </w:rPr>
  </w:style>
  <w:style w:type="character" w:styleId="CommentTextChar" w:customStyle="1">
    <w:name w:val="Comment Text Char"/>
    <w:basedOn w:val="DefaultParagraphFont"/>
    <w:link w:val="CommentText"/>
    <w:uiPriority w:val="99"/>
    <w:semiHidden/>
    <w:qFormat/>
    <w:rsid w:val="003346f7"/>
    <w:rPr>
      <w:rFonts w:ascii="Times New Roman" w:hAnsi="Times New Roman" w:eastAsia="Yu Mincho" w:cs="Times New Roman" w:eastAsiaTheme="minorEastAsia"/>
      <w:sz w:val="20"/>
      <w:szCs w:val="20"/>
    </w:rPr>
  </w:style>
  <w:style w:type="character" w:styleId="InternetLink">
    <w:name w:val="Internet Link"/>
    <w:basedOn w:val="DefaultParagraphFont"/>
    <w:uiPriority w:val="99"/>
    <w:unhideWhenUsed/>
    <w:rsid w:val="0029196c"/>
    <w:rPr>
      <w:color w:val="0563C1" w:themeColor="hyperlink"/>
      <w:u w:val="single"/>
    </w:rPr>
  </w:style>
  <w:style w:type="character" w:styleId="FollowedHyperlink">
    <w:name w:val="FollowedHyperlink"/>
    <w:basedOn w:val="DefaultParagraphFont"/>
    <w:uiPriority w:val="99"/>
    <w:semiHidden/>
    <w:unhideWhenUsed/>
    <w:qFormat/>
    <w:rsid w:val="00f67de5"/>
    <w:rPr>
      <w:color w:val="954F72" w:themeColor="followedHyperlink"/>
      <w:u w:val="single"/>
    </w:rPr>
  </w:style>
  <w:style w:type="character" w:styleId="CommentSubjectChar" w:customStyle="1">
    <w:name w:val="Comment Subject Char"/>
    <w:basedOn w:val="CommentTextChar"/>
    <w:link w:val="CommentSubject"/>
    <w:uiPriority w:val="99"/>
    <w:semiHidden/>
    <w:qFormat/>
    <w:rsid w:val="0074079a"/>
    <w:rPr>
      <w:rFonts w:ascii="Times New Roman" w:hAnsi="Times New Roman" w:eastAsia="Yu Mincho" w:cs="Times New Roman" w:eastAsiaTheme="minorEastAsia"/>
      <w:b/>
      <w:bCs/>
      <w:sz w:val="20"/>
      <w:szCs w:val="20"/>
    </w:rPr>
  </w:style>
  <w:style w:type="character" w:styleId="BalloonTextChar" w:customStyle="1">
    <w:name w:val="Balloon Text Char"/>
    <w:basedOn w:val="DefaultParagraphFont"/>
    <w:link w:val="BalloonText"/>
    <w:uiPriority w:val="99"/>
    <w:semiHidden/>
    <w:qFormat/>
    <w:rsid w:val="0074079a"/>
    <w:rPr>
      <w:rFonts w:ascii="Lucida Grande" w:hAnsi="Lucida Grande"/>
      <w:sz w:val="18"/>
      <w:szCs w:val="18"/>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3346f7"/>
    <w:pPr/>
    <w:rPr>
      <w:rFonts w:ascii="Times New Roman" w:hAnsi="Times New Roman" w:eastAsia="Yu Mincho" w:cs="Times New Roman" w:eastAsiaTheme="minorEastAsia"/>
      <w:sz w:val="20"/>
      <w:szCs w:val="20"/>
    </w:rPr>
  </w:style>
  <w:style w:type="paragraph" w:styleId="Annotationsubject">
    <w:name w:val="annotation subject"/>
    <w:basedOn w:val="Annotationtext"/>
    <w:link w:val="CommentSubjectChar"/>
    <w:uiPriority w:val="99"/>
    <w:semiHidden/>
    <w:unhideWhenUsed/>
    <w:qFormat/>
    <w:rsid w:val="0074079a"/>
    <w:pPr/>
    <w:rPr>
      <w:rFonts w:ascii="Calibri" w:hAnsi="Calibri" w:eastAsia="Calibri" w:cs="" w:asciiTheme="minorHAnsi" w:cstheme="minorBidi" w:eastAsiaTheme="minorHAnsi" w:hAnsiTheme="minorHAnsi"/>
      <w:b/>
      <w:bCs/>
    </w:rPr>
  </w:style>
  <w:style w:type="paragraph" w:styleId="BalloonText">
    <w:name w:val="Balloon Text"/>
    <w:basedOn w:val="Normal"/>
    <w:link w:val="BalloonTextChar"/>
    <w:uiPriority w:val="99"/>
    <w:semiHidden/>
    <w:unhideWhenUsed/>
    <w:qFormat/>
    <w:rsid w:val="0074079a"/>
    <w:pPr/>
    <w:rPr>
      <w:rFonts w:ascii="Lucida Grande" w:hAnsi="Lucida Grande"/>
      <w:sz w:val="18"/>
      <w:szCs w:val="18"/>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proxy.uchicago.edu/articles/nmeth.3634" TargetMode="External"/><Relationship Id="rId3" Type="http://schemas.openxmlformats.org/officeDocument/2006/relationships/hyperlink" Target="https://www.ncbi.nlm.nih.gov/pmc/articles/PMC5383098/" TargetMode="External"/><Relationship Id="rId4" Type="http://schemas.openxmlformats.org/officeDocument/2006/relationships/hyperlink" Target="https://www.ncbi.nlm.nih.gov/pmc/articles/PMC5578063/"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LibreOffice/5.1.6.2$Linux_X86_64 LibreOffice_project/10m0$Build-2</Application>
  <Pages>2</Pages>
  <Words>821</Words>
  <Characters>4543</Characters>
  <CharactersWithSpaces>5350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2018-02-22T16:31:00Z</dcterms:created>
  <dc:creator>Microsoft Office User</dc:creator>
  <dc:description/>
  <dc:language>en-US</dc:language>
  <cp:lastModifiedBy>Justin Rigby</cp:lastModifiedBy>
  <dcterms:modified xsi:type="dcterms:W3CDTF">2018-02-22T16:33:07Z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