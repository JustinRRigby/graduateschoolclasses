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4EF92D" w14:textId="77777777" w:rsidR="00583690" w:rsidRDefault="00162CA1">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p>
    <w:p w14:paraId="6ABA1640" w14:textId="76A2442E" w:rsidR="00583690" w:rsidRDefault="00162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evolution of an FLS2 gene responsible for pathogen sensing in </w:t>
      </w:r>
      <w:del w:id="0" w:author="D. Allan Drummond" w:date="2018-02-26T04:25:00Z">
        <w:r w:rsidDel="005C05C5">
          <w:rPr>
            <w:rFonts w:ascii="Times New Roman" w:eastAsia="Times New Roman" w:hAnsi="Times New Roman" w:cs="Times New Roman"/>
            <w:sz w:val="24"/>
            <w:szCs w:val="24"/>
          </w:rPr>
          <w:delText>arabidopsis</w:delText>
        </w:r>
      </w:del>
      <w:ins w:id="1" w:author="D. Allan Drummond" w:date="2018-02-26T04:25:00Z">
        <w:r w:rsidR="005C05C5">
          <w:rPr>
            <w:rFonts w:ascii="Times New Roman" w:eastAsia="Times New Roman" w:hAnsi="Times New Roman" w:cs="Times New Roman"/>
            <w:sz w:val="24"/>
            <w:szCs w:val="24"/>
          </w:rPr>
          <w:t>Arabidopsis</w:t>
        </w:r>
      </w:ins>
    </w:p>
    <w:p w14:paraId="7FF48C75" w14:textId="77777777" w:rsidR="00583690" w:rsidRDefault="00583690">
      <w:pPr>
        <w:jc w:val="center"/>
        <w:rPr>
          <w:rFonts w:ascii="Times New Roman" w:eastAsia="Times New Roman" w:hAnsi="Times New Roman" w:cs="Times New Roman"/>
          <w:sz w:val="24"/>
          <w:szCs w:val="24"/>
        </w:rPr>
      </w:pPr>
    </w:p>
    <w:p w14:paraId="63BD6454" w14:textId="1CDB83AC" w:rsidR="00583690" w:rsidRDefault="00162CA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purpose of this project </w:t>
      </w:r>
      <w:del w:id="2" w:author="D. Allan Drummond" w:date="2018-02-26T04:25:00Z">
        <w:r w:rsidDel="0008681A">
          <w:rPr>
            <w:rFonts w:ascii="Times New Roman" w:eastAsia="Times New Roman" w:hAnsi="Times New Roman" w:cs="Times New Roman"/>
            <w:sz w:val="24"/>
            <w:szCs w:val="24"/>
          </w:rPr>
          <w:delText>would be</w:delText>
        </w:r>
      </w:del>
      <w:ins w:id="3" w:author="D. Allan Drummond" w:date="2018-02-26T04:25:00Z">
        <w:r w:rsidR="0008681A">
          <w:rPr>
            <w:rFonts w:ascii="Times New Roman" w:eastAsia="Times New Roman" w:hAnsi="Times New Roman" w:cs="Times New Roman"/>
            <w:sz w:val="24"/>
            <w:szCs w:val="24"/>
          </w:rPr>
          <w:t>is</w:t>
        </w:r>
      </w:ins>
      <w:r>
        <w:rPr>
          <w:rFonts w:ascii="Times New Roman" w:eastAsia="Times New Roman" w:hAnsi="Times New Roman" w:cs="Times New Roman"/>
          <w:sz w:val="24"/>
          <w:szCs w:val="24"/>
        </w:rPr>
        <w:t xml:space="preserve"> to determine the level of purifying and positive selection in the Arabidopsis gene FLS2 which is a pattern-recognition receptor responsible for the signaling cascade following a pathogen detection. The FLSC2 gene is important due to its involvement in pathogen flagella sensing on the extracellular matrix of a cell where it is the first promoter of the signaling cascade which induces a defensive response (Koller and Bent 2014).  This particular gene, however, is also found to be in mammals and insects alike which shows its pervasiveness and importance in biological lifeforms (Gomez-Gomez and </w:t>
      </w:r>
      <w:proofErr w:type="spellStart"/>
      <w:r>
        <w:rPr>
          <w:rFonts w:ascii="Times New Roman" w:eastAsia="Times New Roman" w:hAnsi="Times New Roman" w:cs="Times New Roman"/>
          <w:sz w:val="24"/>
          <w:szCs w:val="24"/>
        </w:rPr>
        <w:t>Boller</w:t>
      </w:r>
      <w:proofErr w:type="spellEnd"/>
      <w:r>
        <w:rPr>
          <w:rFonts w:ascii="Times New Roman" w:eastAsia="Times New Roman" w:hAnsi="Times New Roman" w:cs="Times New Roman"/>
          <w:sz w:val="24"/>
          <w:szCs w:val="24"/>
        </w:rPr>
        <w:t xml:space="preserve"> 2011). It is therefore one of the main lines of pathogen sensing for cells, and it is responsible for the initial detection of pathogen presence. The gene also plays another role besides detection; because it is also the main driver of the signaling cascade involving the pathogen-associated molecular patterns (PAMP), along with being the initial activator of the innate immune MAP kinase signaling cascade, both of which have varying levels of phosphorylation and defensive gene regulation in plants (Koller and Bent 2014). Due to its importance in pathogen sensing, the gene </w:t>
      </w:r>
      <w:r w:rsidRPr="00CF4D2A">
        <w:rPr>
          <w:rFonts w:ascii="Times New Roman" w:eastAsia="Times New Roman" w:hAnsi="Times New Roman" w:cs="Times New Roman"/>
          <w:sz w:val="24"/>
          <w:szCs w:val="24"/>
          <w:highlight w:val="yellow"/>
          <w:rPrChange w:id="4" w:author="D. Allan Drummond" w:date="2018-03-01T09:58:00Z">
            <w:rPr>
              <w:rFonts w:ascii="Times New Roman" w:eastAsia="Times New Roman" w:hAnsi="Times New Roman" w:cs="Times New Roman"/>
              <w:sz w:val="24"/>
              <w:szCs w:val="24"/>
            </w:rPr>
          </w:rPrChange>
        </w:rPr>
        <w:t>must</w:t>
      </w:r>
      <w:r>
        <w:rPr>
          <w:rFonts w:ascii="Times New Roman" w:eastAsia="Times New Roman" w:hAnsi="Times New Roman" w:cs="Times New Roman"/>
          <w:sz w:val="24"/>
          <w:szCs w:val="24"/>
        </w:rPr>
        <w:t xml:space="preserve"> have </w:t>
      </w:r>
      <w:del w:id="5" w:author="D. Allan Drummond" w:date="2018-03-01T09:59:00Z">
        <w:r w:rsidDel="00CF4D2A">
          <w:rPr>
            <w:rFonts w:ascii="Times New Roman" w:eastAsia="Times New Roman" w:hAnsi="Times New Roman" w:cs="Times New Roman"/>
            <w:sz w:val="24"/>
            <w:szCs w:val="24"/>
          </w:rPr>
          <w:delText xml:space="preserve">a </w:delText>
        </w:r>
      </w:del>
      <w:commentRangeStart w:id="6"/>
      <w:r>
        <w:rPr>
          <w:rFonts w:ascii="Times New Roman" w:eastAsia="Times New Roman" w:hAnsi="Times New Roman" w:cs="Times New Roman"/>
          <w:sz w:val="24"/>
          <w:szCs w:val="24"/>
        </w:rPr>
        <w:t xml:space="preserve">some type </w:t>
      </w:r>
      <w:commentRangeEnd w:id="6"/>
      <w:r w:rsidR="00CF4D2A">
        <w:rPr>
          <w:rStyle w:val="CommentReference"/>
        </w:rPr>
        <w:commentReference w:id="6"/>
      </w:r>
      <w:r>
        <w:rPr>
          <w:rFonts w:ascii="Times New Roman" w:eastAsia="Times New Roman" w:hAnsi="Times New Roman" w:cs="Times New Roman"/>
          <w:sz w:val="24"/>
          <w:szCs w:val="24"/>
        </w:rPr>
        <w:t xml:space="preserve">of selection imposed on it </w:t>
      </w:r>
      <w:del w:id="7" w:author="D. Allan Drummond" w:date="2018-03-01T09:58:00Z">
        <w:r w:rsidDel="00CF4D2A">
          <w:rPr>
            <w:rFonts w:ascii="Times New Roman" w:eastAsia="Times New Roman" w:hAnsi="Times New Roman" w:cs="Times New Roman"/>
            <w:sz w:val="24"/>
            <w:szCs w:val="24"/>
          </w:rPr>
          <w:delText xml:space="preserve">or </w:delText>
        </w:r>
      </w:del>
      <w:commentRangeStart w:id="8"/>
      <w:ins w:id="9" w:author="D. Allan Drummond" w:date="2018-03-01T09:58:00Z">
        <w:r w:rsidR="00CF4D2A">
          <w:rPr>
            <w:rFonts w:ascii="Times New Roman" w:eastAsia="Times New Roman" w:hAnsi="Times New Roman" w:cs="Times New Roman"/>
            <w:sz w:val="24"/>
            <w:szCs w:val="24"/>
          </w:rPr>
          <w:t>and</w:t>
        </w:r>
        <w:r w:rsidR="00CF4D2A">
          <w:rPr>
            <w:rFonts w:ascii="Times New Roman" w:eastAsia="Times New Roman" w:hAnsi="Times New Roman" w:cs="Times New Roman"/>
            <w:sz w:val="24"/>
            <w:szCs w:val="24"/>
          </w:rPr>
          <w:t xml:space="preserve"> </w:t>
        </w:r>
        <w:commentRangeEnd w:id="8"/>
        <w:r w:rsidR="00CF4D2A">
          <w:rPr>
            <w:rStyle w:val="CommentReference"/>
          </w:rPr>
          <w:commentReference w:id="8"/>
        </w:r>
      </w:ins>
      <w:r>
        <w:rPr>
          <w:rFonts w:ascii="Times New Roman" w:eastAsia="Times New Roman" w:hAnsi="Times New Roman" w:cs="Times New Roman"/>
          <w:sz w:val="24"/>
          <w:szCs w:val="24"/>
        </w:rPr>
        <w:t>it may be subject to neutral mutations.</w:t>
      </w:r>
    </w:p>
    <w:p w14:paraId="73BEE638" w14:textId="77777777" w:rsidR="00583690" w:rsidRDefault="00583690">
      <w:pPr>
        <w:rPr>
          <w:rFonts w:ascii="Times New Roman" w:eastAsia="Times New Roman" w:hAnsi="Times New Roman" w:cs="Times New Roman"/>
          <w:sz w:val="24"/>
          <w:szCs w:val="24"/>
        </w:rPr>
      </w:pPr>
    </w:p>
    <w:p w14:paraId="7D92EE46" w14:textId="77777777" w:rsidR="00583690" w:rsidRDefault="00162CA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Seeing as the FLS2 gene encodes a protein that is responsible for sensing flagellum from bacteria </w:t>
      </w:r>
      <w:commentRangeStart w:id="10"/>
      <w:r>
        <w:rPr>
          <w:rFonts w:ascii="Times New Roman" w:eastAsia="Times New Roman" w:hAnsi="Times New Roman" w:cs="Times New Roman"/>
          <w:sz w:val="24"/>
          <w:szCs w:val="24"/>
        </w:rPr>
        <w:t xml:space="preserve">it is not a stretch to say </w:t>
      </w:r>
      <w:commentRangeEnd w:id="10"/>
      <w:r w:rsidR="00CF4D2A">
        <w:rPr>
          <w:rStyle w:val="CommentReference"/>
        </w:rPr>
        <w:commentReference w:id="10"/>
      </w:r>
      <w:r>
        <w:rPr>
          <w:rFonts w:ascii="Times New Roman" w:eastAsia="Times New Roman" w:hAnsi="Times New Roman" w:cs="Times New Roman"/>
          <w:sz w:val="24"/>
          <w:szCs w:val="24"/>
        </w:rPr>
        <w:t xml:space="preserve">that there may be some sort of selection to </w:t>
      </w:r>
      <w:commentRangeStart w:id="11"/>
      <w:r>
        <w:rPr>
          <w:rFonts w:ascii="Times New Roman" w:eastAsia="Times New Roman" w:hAnsi="Times New Roman" w:cs="Times New Roman"/>
          <w:sz w:val="24"/>
          <w:szCs w:val="24"/>
        </w:rPr>
        <w:t xml:space="preserve">increase the ability of the protein to bind to the MAP kinase </w:t>
      </w:r>
      <w:commentRangeEnd w:id="11"/>
      <w:r w:rsidR="00CF4D2A">
        <w:rPr>
          <w:rStyle w:val="CommentReference"/>
        </w:rPr>
        <w:commentReference w:id="11"/>
      </w:r>
      <w:r>
        <w:rPr>
          <w:rFonts w:ascii="Times New Roman" w:eastAsia="Times New Roman" w:hAnsi="Times New Roman" w:cs="Times New Roman"/>
          <w:sz w:val="24"/>
          <w:szCs w:val="24"/>
        </w:rPr>
        <w:t xml:space="preserve">along with its involvement in </w:t>
      </w:r>
      <w:commentRangeStart w:id="12"/>
      <w:r>
        <w:rPr>
          <w:rFonts w:ascii="Times New Roman" w:eastAsia="Times New Roman" w:hAnsi="Times New Roman" w:cs="Times New Roman"/>
          <w:sz w:val="24"/>
          <w:szCs w:val="24"/>
        </w:rPr>
        <w:t xml:space="preserve">BAK1 </w:t>
      </w:r>
      <w:commentRangeEnd w:id="12"/>
      <w:r w:rsidR="00CF4D2A">
        <w:rPr>
          <w:rStyle w:val="CommentReference"/>
        </w:rPr>
        <w:commentReference w:id="12"/>
      </w:r>
      <w:r>
        <w:rPr>
          <w:rFonts w:ascii="Times New Roman" w:eastAsia="Times New Roman" w:hAnsi="Times New Roman" w:cs="Times New Roman"/>
          <w:sz w:val="24"/>
          <w:szCs w:val="24"/>
        </w:rPr>
        <w:t xml:space="preserve">(Koller and Bent 2014). This selection could cause the activity rate of the FLS2 gene to increase, or for the protein itself to bind and transfer phosphate groups at a higher rate than before. </w:t>
      </w:r>
      <w:commentRangeStart w:id="13"/>
      <w:r>
        <w:rPr>
          <w:rFonts w:ascii="Times New Roman" w:eastAsia="Times New Roman" w:hAnsi="Times New Roman" w:cs="Times New Roman"/>
          <w:sz w:val="24"/>
          <w:szCs w:val="24"/>
        </w:rPr>
        <w:t>If there is a lack of positive selection for the gene of interest</w:t>
      </w:r>
      <w:commentRangeEnd w:id="13"/>
      <w:r w:rsidR="00FD7AAE">
        <w:rPr>
          <w:rStyle w:val="CommentReference"/>
        </w:rPr>
        <w:commentReference w:id="13"/>
      </w:r>
      <w:r>
        <w:rPr>
          <w:rFonts w:ascii="Times New Roman" w:eastAsia="Times New Roman" w:hAnsi="Times New Roman" w:cs="Times New Roman"/>
          <w:sz w:val="24"/>
          <w:szCs w:val="24"/>
        </w:rPr>
        <w:t xml:space="preserve">, there also could be neutral mutations amassing at high levels in the protein which do not detrimentally affect the conformation and function of the protein or give a fitness advantage/disadvantage. </w:t>
      </w:r>
      <w:commentRangeStart w:id="14"/>
      <w:proofErr w:type="gramStart"/>
      <w:r>
        <w:rPr>
          <w:rFonts w:ascii="Times New Roman" w:eastAsia="Times New Roman" w:hAnsi="Times New Roman" w:cs="Times New Roman"/>
          <w:sz w:val="24"/>
          <w:szCs w:val="24"/>
        </w:rPr>
        <w:t>However</w:t>
      </w:r>
      <w:proofErr w:type="gramEnd"/>
      <w:r>
        <w:rPr>
          <w:rFonts w:ascii="Times New Roman" w:eastAsia="Times New Roman" w:hAnsi="Times New Roman" w:cs="Times New Roman"/>
          <w:sz w:val="24"/>
          <w:szCs w:val="24"/>
        </w:rPr>
        <w:t xml:space="preserve"> since this particular gene is found throughout biological life it is also very likely that the gene itself is under purifying selection in order to maintain the function of flagellin sensing since most bacteria have a flagellin, or a flagellin like, structure used for motility</w:t>
      </w:r>
      <w:commentRangeEnd w:id="14"/>
      <w:r w:rsidR="00FD7AAE">
        <w:rPr>
          <w:rStyle w:val="CommentReference"/>
        </w:rPr>
        <w:commentReference w:id="14"/>
      </w:r>
      <w:r>
        <w:rPr>
          <w:rFonts w:ascii="Times New Roman" w:eastAsia="Times New Roman" w:hAnsi="Times New Roman" w:cs="Times New Roman"/>
          <w:sz w:val="24"/>
          <w:szCs w:val="24"/>
        </w:rPr>
        <w:t xml:space="preserve">. In order to test these hypotheses multiple levels of analysis will be used in order to </w:t>
      </w:r>
      <w:commentRangeStart w:id="15"/>
      <w:r>
        <w:rPr>
          <w:rFonts w:ascii="Times New Roman" w:eastAsia="Times New Roman" w:hAnsi="Times New Roman" w:cs="Times New Roman"/>
          <w:sz w:val="24"/>
          <w:szCs w:val="24"/>
        </w:rPr>
        <w:t xml:space="preserve">discern the characteristics </w:t>
      </w:r>
      <w:commentRangeEnd w:id="15"/>
      <w:r w:rsidR="00FD7AAE">
        <w:rPr>
          <w:rStyle w:val="CommentReference"/>
        </w:rPr>
        <w:commentReference w:id="15"/>
      </w:r>
    </w:p>
    <w:p w14:paraId="08CBDE0E" w14:textId="77777777" w:rsidR="00583690" w:rsidRDefault="00583690">
      <w:pPr>
        <w:rPr>
          <w:rFonts w:ascii="Times New Roman" w:eastAsia="Times New Roman" w:hAnsi="Times New Roman" w:cs="Times New Roman"/>
          <w:sz w:val="24"/>
          <w:szCs w:val="24"/>
        </w:rPr>
      </w:pPr>
    </w:p>
    <w:p w14:paraId="101284D9" w14:textId="77777777" w:rsidR="00583690" w:rsidRDefault="00162CA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order to conduct this </w:t>
      </w:r>
      <w:proofErr w:type="gramStart"/>
      <w:r>
        <w:rPr>
          <w:rFonts w:ascii="Times New Roman" w:eastAsia="Times New Roman" w:hAnsi="Times New Roman" w:cs="Times New Roman"/>
          <w:sz w:val="24"/>
          <w:szCs w:val="24"/>
        </w:rPr>
        <w:t>research</w:t>
      </w:r>
      <w:proofErr w:type="gramEnd"/>
      <w:r>
        <w:rPr>
          <w:rFonts w:ascii="Times New Roman" w:eastAsia="Times New Roman" w:hAnsi="Times New Roman" w:cs="Times New Roman"/>
          <w:sz w:val="24"/>
          <w:szCs w:val="24"/>
        </w:rPr>
        <w:t xml:space="preserve"> I will gather sequences of the FLS2 gene from the 1001 genomes database - where there are genomic sequences involving 19 </w:t>
      </w:r>
      <w:proofErr w:type="spellStart"/>
      <w:r>
        <w:rPr>
          <w:rFonts w:ascii="Times New Roman" w:eastAsia="Times New Roman" w:hAnsi="Times New Roman" w:cs="Times New Roman"/>
          <w:sz w:val="24"/>
          <w:szCs w:val="24"/>
        </w:rPr>
        <w:t>arabidopsis</w:t>
      </w:r>
      <w:proofErr w:type="spellEnd"/>
      <w:r>
        <w:rPr>
          <w:rFonts w:ascii="Times New Roman" w:eastAsia="Times New Roman" w:hAnsi="Times New Roman" w:cs="Times New Roman"/>
          <w:sz w:val="24"/>
          <w:szCs w:val="24"/>
        </w:rPr>
        <w:t xml:space="preserve"> accessions available for download. By using </w:t>
      </w:r>
      <w:commentRangeStart w:id="16"/>
      <w:r>
        <w:rPr>
          <w:rFonts w:ascii="Times New Roman" w:eastAsia="Times New Roman" w:hAnsi="Times New Roman" w:cs="Times New Roman"/>
          <w:sz w:val="24"/>
          <w:szCs w:val="24"/>
        </w:rPr>
        <w:t>these 19 accessions</w:t>
      </w:r>
      <w:commentRangeEnd w:id="16"/>
      <w:r w:rsidR="00457734">
        <w:rPr>
          <w:rStyle w:val="CommentReference"/>
        </w:rPr>
        <w:commentReference w:id="16"/>
      </w:r>
      <w:r>
        <w:rPr>
          <w:rFonts w:ascii="Times New Roman" w:eastAsia="Times New Roman" w:hAnsi="Times New Roman" w:cs="Times New Roman"/>
          <w:sz w:val="24"/>
          <w:szCs w:val="24"/>
        </w:rPr>
        <w:t xml:space="preserve">, I will have a better view of the protein sequence evolution over </w:t>
      </w:r>
      <w:commentRangeStart w:id="17"/>
      <w:r>
        <w:rPr>
          <w:rFonts w:ascii="Times New Roman" w:eastAsia="Times New Roman" w:hAnsi="Times New Roman" w:cs="Times New Roman"/>
          <w:sz w:val="24"/>
          <w:szCs w:val="24"/>
        </w:rPr>
        <w:t>ecological space</w:t>
      </w:r>
      <w:commentRangeEnd w:id="17"/>
      <w:r w:rsidR="00457734">
        <w:rPr>
          <w:rStyle w:val="CommentReference"/>
        </w:rPr>
        <w:commentReference w:id="17"/>
      </w:r>
      <w:r>
        <w:rPr>
          <w:rFonts w:ascii="Times New Roman" w:eastAsia="Times New Roman" w:hAnsi="Times New Roman" w:cs="Times New Roman"/>
          <w:sz w:val="24"/>
          <w:szCs w:val="24"/>
        </w:rPr>
        <w:t xml:space="preserve">. The first step would be to align the sequences using a program like </w:t>
      </w:r>
      <w:proofErr w:type="spellStart"/>
      <w:r>
        <w:rPr>
          <w:rFonts w:ascii="Times New Roman" w:eastAsia="Times New Roman" w:hAnsi="Times New Roman" w:cs="Times New Roman"/>
          <w:sz w:val="24"/>
          <w:szCs w:val="24"/>
        </w:rPr>
        <w:t>SeaView</w:t>
      </w:r>
      <w:proofErr w:type="spellEnd"/>
      <w:r>
        <w:rPr>
          <w:rFonts w:ascii="Times New Roman" w:eastAsia="Times New Roman" w:hAnsi="Times New Roman" w:cs="Times New Roman"/>
          <w:sz w:val="24"/>
          <w:szCs w:val="24"/>
        </w:rPr>
        <w:t xml:space="preserve"> or </w:t>
      </w:r>
      <w:proofErr w:type="spellStart"/>
      <w:r>
        <w:rPr>
          <w:rFonts w:ascii="Times New Roman" w:eastAsia="Times New Roman" w:hAnsi="Times New Roman" w:cs="Times New Roman"/>
          <w:sz w:val="24"/>
          <w:szCs w:val="24"/>
        </w:rPr>
        <w:t>SAMTools</w:t>
      </w:r>
      <w:proofErr w:type="spellEnd"/>
      <w:r>
        <w:rPr>
          <w:rFonts w:ascii="Times New Roman" w:eastAsia="Times New Roman" w:hAnsi="Times New Roman" w:cs="Times New Roman"/>
          <w:sz w:val="24"/>
          <w:szCs w:val="24"/>
        </w:rPr>
        <w:t xml:space="preserve">, and then to use the </w:t>
      </w:r>
      <w:proofErr w:type="spellStart"/>
      <w:r>
        <w:rPr>
          <w:rFonts w:ascii="Times New Roman" w:eastAsia="Times New Roman" w:hAnsi="Times New Roman" w:cs="Times New Roman"/>
          <w:sz w:val="24"/>
          <w:szCs w:val="24"/>
        </w:rPr>
        <w:t>CodeML</w:t>
      </w:r>
      <w:proofErr w:type="spellEnd"/>
      <w:r>
        <w:rPr>
          <w:rFonts w:ascii="Times New Roman" w:eastAsia="Times New Roman" w:hAnsi="Times New Roman" w:cs="Times New Roman"/>
          <w:sz w:val="24"/>
          <w:szCs w:val="24"/>
        </w:rPr>
        <w:t xml:space="preserve"> package in order to compute both the kappa and </w:t>
      </w:r>
      <w:proofErr w:type="spellStart"/>
      <w:r>
        <w:rPr>
          <w:rFonts w:ascii="Times New Roman" w:eastAsia="Times New Roman" w:hAnsi="Times New Roman" w:cs="Times New Roman"/>
          <w:sz w:val="24"/>
          <w:szCs w:val="24"/>
        </w:rPr>
        <w:t>dN</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dS</w:t>
      </w:r>
      <w:proofErr w:type="spellEnd"/>
      <w:r>
        <w:rPr>
          <w:rFonts w:ascii="Times New Roman" w:eastAsia="Times New Roman" w:hAnsi="Times New Roman" w:cs="Times New Roman"/>
          <w:sz w:val="24"/>
          <w:szCs w:val="24"/>
        </w:rPr>
        <w:t xml:space="preserve"> values for the </w:t>
      </w:r>
      <w:proofErr w:type="spellStart"/>
      <w:r>
        <w:rPr>
          <w:rFonts w:ascii="Times New Roman" w:eastAsia="Times New Roman" w:hAnsi="Times New Roman" w:cs="Times New Roman"/>
          <w:sz w:val="24"/>
          <w:szCs w:val="24"/>
        </w:rPr>
        <w:t>acessions</w:t>
      </w:r>
      <w:proofErr w:type="spellEnd"/>
      <w:r>
        <w:rPr>
          <w:rFonts w:ascii="Times New Roman" w:eastAsia="Times New Roman" w:hAnsi="Times New Roman" w:cs="Times New Roman"/>
          <w:sz w:val="24"/>
          <w:szCs w:val="24"/>
        </w:rPr>
        <w:t xml:space="preserve">. The next step would be to integrate the coding data into a phylogenetic tree in order to see the relationship between the sequences -- if there is indeed differentiation in coding sequences. If using the 19 accessions is not enough for a tree to be built reliably, then the SNP data from the 1001 genomes project could be used to infer </w:t>
      </w:r>
      <w:r>
        <w:rPr>
          <w:rFonts w:ascii="Times New Roman" w:eastAsia="Times New Roman" w:hAnsi="Times New Roman" w:cs="Times New Roman"/>
          <w:sz w:val="24"/>
          <w:szCs w:val="24"/>
        </w:rPr>
        <w:lastRenderedPageBreak/>
        <w:t xml:space="preserve">another tree using more accessions from the 19 populations alongside calculating Tajima’s D if the SNP data are used alongside a Col-0 genotype to be used as the base sequence for comparison. At that point the data should give indications of polymorphic sites in the sequences which </w:t>
      </w:r>
      <w:commentRangeStart w:id="18"/>
      <w:r>
        <w:rPr>
          <w:rFonts w:ascii="Times New Roman" w:eastAsia="Times New Roman" w:hAnsi="Times New Roman" w:cs="Times New Roman"/>
          <w:sz w:val="24"/>
          <w:szCs w:val="24"/>
        </w:rPr>
        <w:t xml:space="preserve">could then be </w:t>
      </w:r>
      <w:commentRangeEnd w:id="18"/>
      <w:r w:rsidR="00457734">
        <w:rPr>
          <w:rStyle w:val="CommentReference"/>
        </w:rPr>
        <w:commentReference w:id="18"/>
      </w:r>
      <w:r>
        <w:rPr>
          <w:rFonts w:ascii="Times New Roman" w:eastAsia="Times New Roman" w:hAnsi="Times New Roman" w:cs="Times New Roman"/>
          <w:sz w:val="24"/>
          <w:szCs w:val="24"/>
        </w:rPr>
        <w:t xml:space="preserve">loaded up into </w:t>
      </w:r>
      <w:proofErr w:type="spellStart"/>
      <w:r>
        <w:rPr>
          <w:rFonts w:ascii="Times New Roman" w:eastAsia="Times New Roman" w:hAnsi="Times New Roman" w:cs="Times New Roman"/>
          <w:sz w:val="24"/>
          <w:szCs w:val="24"/>
        </w:rPr>
        <w:t>Pymol</w:t>
      </w:r>
      <w:proofErr w:type="spellEnd"/>
      <w:r>
        <w:rPr>
          <w:rFonts w:ascii="Times New Roman" w:eastAsia="Times New Roman" w:hAnsi="Times New Roman" w:cs="Times New Roman"/>
          <w:sz w:val="24"/>
          <w:szCs w:val="24"/>
        </w:rPr>
        <w:t xml:space="preserve"> in order to visualize the polymorphic sites on the actual protein structure which would allow for a qualitative visualization of the residues in the structure. Using this </w:t>
      </w:r>
      <w:proofErr w:type="gramStart"/>
      <w:r>
        <w:rPr>
          <w:rFonts w:ascii="Times New Roman" w:eastAsia="Times New Roman" w:hAnsi="Times New Roman" w:cs="Times New Roman"/>
          <w:sz w:val="24"/>
          <w:szCs w:val="24"/>
        </w:rPr>
        <w:t>methodology</w:t>
      </w:r>
      <w:proofErr w:type="gramEnd"/>
      <w:r>
        <w:rPr>
          <w:rFonts w:ascii="Times New Roman" w:eastAsia="Times New Roman" w:hAnsi="Times New Roman" w:cs="Times New Roman"/>
          <w:sz w:val="24"/>
          <w:szCs w:val="24"/>
        </w:rPr>
        <w:t xml:space="preserve"> </w:t>
      </w:r>
      <w:commentRangeStart w:id="19"/>
      <w:r>
        <w:rPr>
          <w:rFonts w:ascii="Times New Roman" w:eastAsia="Times New Roman" w:hAnsi="Times New Roman" w:cs="Times New Roman"/>
          <w:sz w:val="24"/>
          <w:szCs w:val="24"/>
        </w:rPr>
        <w:t xml:space="preserve">one would be able to discern what type of selection and constraints </w:t>
      </w:r>
      <w:commentRangeEnd w:id="19"/>
      <w:r w:rsidR="00457734">
        <w:rPr>
          <w:rStyle w:val="CommentReference"/>
        </w:rPr>
        <w:commentReference w:id="19"/>
      </w:r>
      <w:r>
        <w:rPr>
          <w:rFonts w:ascii="Times New Roman" w:eastAsia="Times New Roman" w:hAnsi="Times New Roman" w:cs="Times New Roman"/>
          <w:sz w:val="24"/>
          <w:szCs w:val="24"/>
        </w:rPr>
        <w:t>are being placed on this gene at the population level.</w:t>
      </w:r>
    </w:p>
    <w:p w14:paraId="317F306E" w14:textId="77777777" w:rsidR="00583690" w:rsidRDefault="00583690">
      <w:pPr>
        <w:rPr>
          <w:rFonts w:ascii="Times New Roman" w:eastAsia="Times New Roman" w:hAnsi="Times New Roman" w:cs="Times New Roman"/>
          <w:sz w:val="24"/>
          <w:szCs w:val="24"/>
        </w:rPr>
      </w:pPr>
    </w:p>
    <w:p w14:paraId="7771BD41" w14:textId="77777777" w:rsidR="00583690" w:rsidRDefault="00583690">
      <w:pPr>
        <w:rPr>
          <w:rFonts w:ascii="Times New Roman" w:eastAsia="Times New Roman" w:hAnsi="Times New Roman" w:cs="Times New Roman"/>
          <w:sz w:val="24"/>
          <w:szCs w:val="24"/>
        </w:rPr>
      </w:pPr>
    </w:p>
    <w:p w14:paraId="617669E3" w14:textId="1B02F118" w:rsidR="00583690" w:rsidRDefault="00457734">
      <w:pPr>
        <w:rPr>
          <w:rFonts w:ascii="Times New Roman" w:eastAsia="Times New Roman" w:hAnsi="Times New Roman" w:cs="Times New Roman"/>
          <w:sz w:val="24"/>
          <w:szCs w:val="24"/>
        </w:rPr>
      </w:pPr>
      <w:ins w:id="20" w:author="D. Allan Drummond" w:date="2018-03-01T10:07:00Z">
        <w:r>
          <w:rPr>
            <w:rFonts w:ascii="Times New Roman" w:eastAsia="Times New Roman" w:hAnsi="Times New Roman" w:cs="Times New Roman"/>
            <w:sz w:val="24"/>
            <w:szCs w:val="24"/>
          </w:rPr>
          <w:t>Justin: This is an interesting system and you’ve got a toehold on some good analys</w:t>
        </w:r>
      </w:ins>
      <w:ins w:id="21" w:author="D. Allan Drummond" w:date="2018-03-01T10:08:00Z">
        <w:r>
          <w:rPr>
            <w:rFonts w:ascii="Times New Roman" w:eastAsia="Times New Roman" w:hAnsi="Times New Roman" w:cs="Times New Roman"/>
            <w:sz w:val="24"/>
            <w:szCs w:val="24"/>
          </w:rPr>
          <w:t xml:space="preserve">es. The logic of the proposal seems unduly porous. The flagellin-detecting system would seem to be an excellent case in which a host-pathogen arms race produces the classic signature of positive selection, rapid amino acid replacement quantifiable by </w:t>
        </w:r>
        <w:proofErr w:type="spellStart"/>
        <w:r>
          <w:rPr>
            <w:rFonts w:ascii="Times New Roman" w:eastAsia="Times New Roman" w:hAnsi="Times New Roman" w:cs="Times New Roman"/>
            <w:sz w:val="24"/>
            <w:szCs w:val="24"/>
          </w:rPr>
          <w:t>dN</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dS</w:t>
        </w:r>
        <w:proofErr w:type="spellEnd"/>
        <w:r>
          <w:rPr>
            <w:rFonts w:ascii="Times New Roman" w:eastAsia="Times New Roman" w:hAnsi="Times New Roman" w:cs="Times New Roman"/>
            <w:sz w:val="24"/>
            <w:szCs w:val="24"/>
          </w:rPr>
          <w:t>, at the si</w:t>
        </w:r>
      </w:ins>
      <w:ins w:id="22" w:author="D. Allan Drummond" w:date="2018-03-01T10:09:00Z">
        <w:r>
          <w:rPr>
            <w:rFonts w:ascii="Times New Roman" w:eastAsia="Times New Roman" w:hAnsi="Times New Roman" w:cs="Times New Roman"/>
            <w:sz w:val="24"/>
            <w:szCs w:val="24"/>
          </w:rPr>
          <w:t>te of interaction with the pathogen. The rest of the protein would, as you say, be under purifying selection to maintain interaction with the MAP kinase downstream. Quantifying the signatures of selection here, and mapping these sequence-d</w:t>
        </w:r>
      </w:ins>
      <w:ins w:id="23" w:author="D. Allan Drummond" w:date="2018-03-01T10:10:00Z">
        <w:r>
          <w:rPr>
            <w:rFonts w:ascii="Times New Roman" w:eastAsia="Times New Roman" w:hAnsi="Times New Roman" w:cs="Times New Roman"/>
            <w:sz w:val="24"/>
            <w:szCs w:val="24"/>
          </w:rPr>
          <w:t xml:space="preserve">erived signatures onto a structure for FLS2, would be a strong proposal. It seems as though you’re leaning that direction, but the clear statement of what you plan to do isn’t quite there. Hope this is helpful; please feel free to seek me out if discussion would be useful. </w:t>
        </w:r>
      </w:ins>
      <w:ins w:id="24" w:author="D. Allan Drummond" w:date="2018-03-01T10:11:00Z">
        <w:r>
          <w:rPr>
            <w:rFonts w:ascii="Times New Roman" w:eastAsia="Times New Roman" w:hAnsi="Times New Roman" w:cs="Times New Roman"/>
            <w:sz w:val="24"/>
            <w:szCs w:val="24"/>
          </w:rPr>
          <w:t>-- Allan</w:t>
        </w:r>
      </w:ins>
      <w:bookmarkStart w:id="25" w:name="_GoBack"/>
      <w:bookmarkEnd w:id="25"/>
    </w:p>
    <w:p w14:paraId="16C90C4C" w14:textId="77777777" w:rsidR="00583690" w:rsidRDefault="00583690">
      <w:pPr>
        <w:rPr>
          <w:rFonts w:ascii="Times New Roman" w:eastAsia="Times New Roman" w:hAnsi="Times New Roman" w:cs="Times New Roman"/>
          <w:sz w:val="24"/>
          <w:szCs w:val="24"/>
        </w:rPr>
      </w:pPr>
    </w:p>
    <w:p w14:paraId="39E9897D" w14:textId="77777777" w:rsidR="00583690" w:rsidRDefault="00583690">
      <w:pPr>
        <w:rPr>
          <w:rFonts w:ascii="Times New Roman" w:eastAsia="Times New Roman" w:hAnsi="Times New Roman" w:cs="Times New Roman"/>
          <w:sz w:val="24"/>
          <w:szCs w:val="24"/>
        </w:rPr>
      </w:pPr>
    </w:p>
    <w:p w14:paraId="4F4C5DFF" w14:textId="77777777" w:rsidR="00583690" w:rsidRDefault="00583690">
      <w:pPr>
        <w:rPr>
          <w:rFonts w:ascii="Times New Roman" w:eastAsia="Times New Roman" w:hAnsi="Times New Roman" w:cs="Times New Roman"/>
          <w:sz w:val="24"/>
          <w:szCs w:val="24"/>
        </w:rPr>
      </w:pPr>
    </w:p>
    <w:p w14:paraId="3FBED475" w14:textId="77777777" w:rsidR="00583690" w:rsidRDefault="00583690">
      <w:pPr>
        <w:rPr>
          <w:rFonts w:ascii="Times New Roman" w:eastAsia="Times New Roman" w:hAnsi="Times New Roman" w:cs="Times New Roman"/>
          <w:sz w:val="24"/>
          <w:szCs w:val="24"/>
        </w:rPr>
      </w:pPr>
    </w:p>
    <w:p w14:paraId="16E957A9" w14:textId="77777777" w:rsidR="00583690" w:rsidRDefault="00583690">
      <w:pPr>
        <w:rPr>
          <w:rFonts w:ascii="Times New Roman" w:eastAsia="Times New Roman" w:hAnsi="Times New Roman" w:cs="Times New Roman"/>
          <w:sz w:val="24"/>
          <w:szCs w:val="24"/>
        </w:rPr>
      </w:pPr>
    </w:p>
    <w:p w14:paraId="10D4A8FE" w14:textId="77777777" w:rsidR="00583690" w:rsidRDefault="00583690">
      <w:pPr>
        <w:rPr>
          <w:rFonts w:ascii="Times New Roman" w:eastAsia="Times New Roman" w:hAnsi="Times New Roman" w:cs="Times New Roman"/>
          <w:sz w:val="24"/>
          <w:szCs w:val="24"/>
        </w:rPr>
      </w:pPr>
    </w:p>
    <w:p w14:paraId="4963CD66" w14:textId="77777777" w:rsidR="00583690" w:rsidRDefault="00583690">
      <w:pPr>
        <w:rPr>
          <w:rFonts w:ascii="Times New Roman" w:eastAsia="Times New Roman" w:hAnsi="Times New Roman" w:cs="Times New Roman"/>
          <w:sz w:val="24"/>
          <w:szCs w:val="24"/>
        </w:rPr>
      </w:pPr>
    </w:p>
    <w:p w14:paraId="14CB9394" w14:textId="77777777" w:rsidR="00583690" w:rsidRDefault="00583690">
      <w:pPr>
        <w:rPr>
          <w:rFonts w:ascii="Times New Roman" w:eastAsia="Times New Roman" w:hAnsi="Times New Roman" w:cs="Times New Roman"/>
          <w:sz w:val="24"/>
          <w:szCs w:val="24"/>
        </w:rPr>
      </w:pPr>
    </w:p>
    <w:p w14:paraId="60E96037" w14:textId="77777777" w:rsidR="00583690" w:rsidRDefault="00583690">
      <w:pPr>
        <w:rPr>
          <w:rFonts w:ascii="Times New Roman" w:eastAsia="Times New Roman" w:hAnsi="Times New Roman" w:cs="Times New Roman"/>
          <w:sz w:val="24"/>
          <w:szCs w:val="24"/>
        </w:rPr>
      </w:pPr>
    </w:p>
    <w:p w14:paraId="741D1ACF" w14:textId="77777777" w:rsidR="00583690" w:rsidRDefault="00162CA1">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References</w:t>
      </w:r>
    </w:p>
    <w:p w14:paraId="1B9A6891" w14:textId="77777777" w:rsidR="00583690" w:rsidRDefault="00583690">
      <w:pPr>
        <w:rPr>
          <w:rFonts w:ascii="Times New Roman" w:eastAsia="Times New Roman" w:hAnsi="Times New Roman" w:cs="Times New Roman"/>
          <w:sz w:val="24"/>
          <w:szCs w:val="24"/>
        </w:rPr>
      </w:pPr>
    </w:p>
    <w:p w14:paraId="0DAA55C6" w14:textId="77777777" w:rsidR="00583690" w:rsidRDefault="00162CA1">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highlight w:val="white"/>
        </w:rPr>
        <w:t xml:space="preserve">Koller, Teresa, and Andrew F. Bent. "FLS2-BAK1 extracellular domain interaction sites required for defense signaling activation." </w:t>
      </w:r>
      <w:proofErr w:type="spellStart"/>
      <w:r>
        <w:rPr>
          <w:rFonts w:ascii="Times New Roman" w:eastAsia="Times New Roman" w:hAnsi="Times New Roman" w:cs="Times New Roman"/>
          <w:i/>
          <w:color w:val="222222"/>
          <w:sz w:val="24"/>
          <w:szCs w:val="24"/>
          <w:highlight w:val="white"/>
        </w:rPr>
        <w:t>PLoS</w:t>
      </w:r>
      <w:proofErr w:type="spellEnd"/>
      <w:r>
        <w:rPr>
          <w:rFonts w:ascii="Times New Roman" w:eastAsia="Times New Roman" w:hAnsi="Times New Roman" w:cs="Times New Roman"/>
          <w:i/>
          <w:color w:val="222222"/>
          <w:sz w:val="24"/>
          <w:szCs w:val="24"/>
          <w:highlight w:val="white"/>
        </w:rPr>
        <w:t xml:space="preserve"> One</w:t>
      </w:r>
      <w:r>
        <w:rPr>
          <w:rFonts w:ascii="Times New Roman" w:eastAsia="Times New Roman" w:hAnsi="Times New Roman" w:cs="Times New Roman"/>
          <w:color w:val="222222"/>
          <w:sz w:val="24"/>
          <w:szCs w:val="24"/>
          <w:highlight w:val="white"/>
        </w:rPr>
        <w:t xml:space="preserve"> 9, no. 10 (2014): e111185.</w:t>
      </w:r>
    </w:p>
    <w:p w14:paraId="5AA95143" w14:textId="77777777" w:rsidR="00583690" w:rsidRDefault="00583690">
      <w:pPr>
        <w:rPr>
          <w:rFonts w:ascii="Times New Roman" w:eastAsia="Times New Roman" w:hAnsi="Times New Roman" w:cs="Times New Roman"/>
          <w:color w:val="222222"/>
          <w:sz w:val="24"/>
          <w:szCs w:val="24"/>
        </w:rPr>
      </w:pPr>
    </w:p>
    <w:p w14:paraId="2C9F6A5B" w14:textId="77777777" w:rsidR="00583690" w:rsidRDefault="00162CA1">
      <w:pPr>
        <w:rPr>
          <w:rFonts w:ascii="Times New Roman" w:eastAsia="Times New Roman" w:hAnsi="Times New Roman" w:cs="Times New Roman"/>
          <w:color w:val="1155CC"/>
          <w:sz w:val="24"/>
          <w:szCs w:val="24"/>
          <w:u w:val="single"/>
        </w:rPr>
      </w:pPr>
      <w:r>
        <w:rPr>
          <w:rFonts w:ascii="Times New Roman" w:eastAsia="Times New Roman" w:hAnsi="Times New Roman" w:cs="Times New Roman"/>
          <w:color w:val="222222"/>
          <w:sz w:val="24"/>
          <w:szCs w:val="24"/>
          <w:highlight w:val="white"/>
        </w:rPr>
        <w:t xml:space="preserve">Gómez-Gómez, Lourdes, and Thomas </w:t>
      </w:r>
      <w:proofErr w:type="spellStart"/>
      <w:r>
        <w:rPr>
          <w:rFonts w:ascii="Times New Roman" w:eastAsia="Times New Roman" w:hAnsi="Times New Roman" w:cs="Times New Roman"/>
          <w:color w:val="222222"/>
          <w:sz w:val="24"/>
          <w:szCs w:val="24"/>
          <w:highlight w:val="white"/>
        </w:rPr>
        <w:t>Boller</w:t>
      </w:r>
      <w:proofErr w:type="spellEnd"/>
      <w:r>
        <w:rPr>
          <w:rFonts w:ascii="Times New Roman" w:eastAsia="Times New Roman" w:hAnsi="Times New Roman" w:cs="Times New Roman"/>
          <w:color w:val="222222"/>
          <w:sz w:val="24"/>
          <w:szCs w:val="24"/>
          <w:highlight w:val="white"/>
        </w:rPr>
        <w:t xml:space="preserve">. "FLS2: an LRR receptor–like kinase involved in the perception of the bacterial elicitor flagellin in Arabidopsis." </w:t>
      </w:r>
      <w:r>
        <w:rPr>
          <w:rFonts w:ascii="Times New Roman" w:eastAsia="Times New Roman" w:hAnsi="Times New Roman" w:cs="Times New Roman"/>
          <w:i/>
          <w:color w:val="222222"/>
          <w:sz w:val="24"/>
          <w:szCs w:val="24"/>
          <w:highlight w:val="white"/>
        </w:rPr>
        <w:t>Molecular cell</w:t>
      </w:r>
      <w:r>
        <w:rPr>
          <w:rFonts w:ascii="Times New Roman" w:eastAsia="Times New Roman" w:hAnsi="Times New Roman" w:cs="Times New Roman"/>
          <w:color w:val="222222"/>
          <w:sz w:val="24"/>
          <w:szCs w:val="24"/>
          <w:highlight w:val="white"/>
        </w:rPr>
        <w:t xml:space="preserve"> 5, no. 6 (2000): 1003-1011.</w:t>
      </w:r>
      <w:r>
        <w:fldChar w:fldCharType="begin"/>
      </w:r>
      <w:r>
        <w:instrText xml:space="preserve"> HYPERLINK "https://www.sciencedirect.com/science/article/pii/S1097276500802658" </w:instrText>
      </w:r>
      <w:r>
        <w:fldChar w:fldCharType="separate"/>
      </w:r>
    </w:p>
    <w:p w14:paraId="7ABFF7ED" w14:textId="77777777" w:rsidR="00583690" w:rsidRDefault="00583690">
      <w:pPr>
        <w:rPr>
          <w:rFonts w:ascii="Times New Roman" w:eastAsia="Times New Roman" w:hAnsi="Times New Roman" w:cs="Times New Roman"/>
          <w:color w:val="1155CC"/>
          <w:sz w:val="24"/>
          <w:szCs w:val="24"/>
          <w:u w:val="single"/>
        </w:rPr>
      </w:pPr>
    </w:p>
    <w:p w14:paraId="31973B41" w14:textId="77777777" w:rsidR="00583690" w:rsidRDefault="00583690">
      <w:pPr>
        <w:rPr>
          <w:rFonts w:ascii="Times New Roman" w:eastAsia="Times New Roman" w:hAnsi="Times New Roman" w:cs="Times New Roman"/>
          <w:color w:val="1155CC"/>
          <w:sz w:val="24"/>
          <w:szCs w:val="24"/>
          <w:u w:val="single"/>
        </w:rPr>
      </w:pPr>
    </w:p>
    <w:p w14:paraId="11C905B5" w14:textId="77777777" w:rsidR="00583690" w:rsidRDefault="00162CA1">
      <w:pPr>
        <w:rPr>
          <w:rFonts w:ascii="Times New Roman" w:eastAsia="Times New Roman" w:hAnsi="Times New Roman" w:cs="Times New Roman"/>
          <w:sz w:val="24"/>
          <w:szCs w:val="24"/>
        </w:rPr>
      </w:pPr>
      <w:r>
        <w:fldChar w:fldCharType="end"/>
      </w:r>
    </w:p>
    <w:sectPr w:rsidR="00583690">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D. Allan Drummond" w:date="2018-03-01T09:59:00Z" w:initials="DAD">
    <w:p w14:paraId="2C572BF0" w14:textId="3104E4A6" w:rsidR="00CF4D2A" w:rsidRDefault="00CF4D2A">
      <w:pPr>
        <w:pStyle w:val="CommentText"/>
      </w:pPr>
      <w:r>
        <w:rPr>
          <w:rStyle w:val="CommentReference"/>
        </w:rPr>
        <w:annotationRef/>
      </w:r>
      <w:r>
        <w:t>Does this depend on its importance in pathogen sensing? Could you not conclude that selection must act on it simply from seeing conservation across species?</w:t>
      </w:r>
    </w:p>
  </w:comment>
  <w:comment w:id="8" w:author="D. Allan Drummond" w:date="2018-03-01T09:58:00Z" w:initials="DAD">
    <w:p w14:paraId="279EC8C1" w14:textId="6B6500C5" w:rsidR="00CF4D2A" w:rsidRDefault="00CF4D2A">
      <w:pPr>
        <w:pStyle w:val="CommentText"/>
      </w:pPr>
      <w:r>
        <w:rPr>
          <w:rStyle w:val="CommentReference"/>
        </w:rPr>
        <w:annotationRef/>
      </w:r>
      <w:r>
        <w:t xml:space="preserve">Can’t have a “must” and an “or”. </w:t>
      </w:r>
    </w:p>
  </w:comment>
  <w:comment w:id="10" w:author="D. Allan Drummond" w:date="2018-03-01T10:00:00Z" w:initials="DAD">
    <w:p w14:paraId="23C48E98" w14:textId="0E0306BD" w:rsidR="00CF4D2A" w:rsidRDefault="00CF4D2A">
      <w:pPr>
        <w:pStyle w:val="CommentText"/>
      </w:pPr>
      <w:r>
        <w:rPr>
          <w:rStyle w:val="CommentReference"/>
        </w:rPr>
        <w:annotationRef/>
      </w:r>
      <w:r>
        <w:rPr>
          <w:rStyle w:val="CommentReference"/>
        </w:rPr>
        <w:t>Rather than editorialize, provide an argument.</w:t>
      </w:r>
    </w:p>
  </w:comment>
  <w:comment w:id="11" w:author="D. Allan Drummond" w:date="2018-03-01T10:01:00Z" w:initials="DAD">
    <w:p w14:paraId="1FFF4B5D" w14:textId="35E4F7F2" w:rsidR="00CF4D2A" w:rsidRDefault="00CF4D2A">
      <w:pPr>
        <w:pStyle w:val="CommentText"/>
      </w:pPr>
      <w:r>
        <w:rPr>
          <w:rStyle w:val="CommentReference"/>
        </w:rPr>
        <w:annotationRef/>
      </w:r>
      <w:r>
        <w:t xml:space="preserve">Need to explain that there is a known direct interaction between FLS2 and the MAP kinase (which one?). </w:t>
      </w:r>
      <w:proofErr w:type="gramStart"/>
      <w:r>
        <w:t>Also</w:t>
      </w:r>
      <w:proofErr w:type="gramEnd"/>
      <w:r>
        <w:t xml:space="preserve"> unclear whether “increase the ability” you mean “preserve the ability” (purifying selection) or “continually improve the ability” (positive selection).</w:t>
      </w:r>
    </w:p>
  </w:comment>
  <w:comment w:id="12" w:author="D. Allan Drummond" w:date="2018-03-01T10:01:00Z" w:initials="DAD">
    <w:p w14:paraId="25262AD9" w14:textId="7ABF8286" w:rsidR="00CF4D2A" w:rsidRDefault="00CF4D2A">
      <w:pPr>
        <w:pStyle w:val="CommentText"/>
      </w:pPr>
      <w:r>
        <w:rPr>
          <w:rStyle w:val="CommentReference"/>
        </w:rPr>
        <w:annotationRef/>
      </w:r>
      <w:r>
        <w:t>What is BAK1?</w:t>
      </w:r>
    </w:p>
  </w:comment>
  <w:comment w:id="13" w:author="D. Allan Drummond" w:date="2018-03-01T10:03:00Z" w:initials="DAD">
    <w:p w14:paraId="4655C556" w14:textId="1A0994C6" w:rsidR="00FD7AAE" w:rsidRDefault="00FD7AAE">
      <w:pPr>
        <w:pStyle w:val="CommentText"/>
      </w:pPr>
      <w:r>
        <w:rPr>
          <w:rStyle w:val="CommentReference"/>
        </w:rPr>
        <w:annotationRef/>
      </w:r>
      <w:r>
        <w:t>Positive selection for the gene? Why would you expect this and what do you mean?</w:t>
      </w:r>
    </w:p>
  </w:comment>
  <w:comment w:id="14" w:author="D. Allan Drummond" w:date="2018-03-01T10:03:00Z" w:initials="DAD">
    <w:p w14:paraId="7C9D3E27" w14:textId="689C35CB" w:rsidR="00FD7AAE" w:rsidRDefault="00FD7AAE">
      <w:pPr>
        <w:pStyle w:val="CommentText"/>
      </w:pPr>
      <w:r>
        <w:rPr>
          <w:rStyle w:val="CommentReference"/>
        </w:rPr>
        <w:annotationRef/>
      </w:r>
      <w:r>
        <w:t>Yes.</w:t>
      </w:r>
    </w:p>
  </w:comment>
  <w:comment w:id="15" w:author="D. Allan Drummond" w:date="2018-03-01T10:03:00Z" w:initials="DAD">
    <w:p w14:paraId="4BC8AD8C" w14:textId="24CBB3E3" w:rsidR="00FD7AAE" w:rsidRDefault="00FD7AAE">
      <w:pPr>
        <w:pStyle w:val="CommentText"/>
      </w:pPr>
      <w:r>
        <w:rPr>
          <w:rStyle w:val="CommentReference"/>
        </w:rPr>
        <w:annotationRef/>
      </w:r>
      <w:r>
        <w:t>Unfinished thought?</w:t>
      </w:r>
    </w:p>
  </w:comment>
  <w:comment w:id="16" w:author="D. Allan Drummond" w:date="2018-03-01T10:04:00Z" w:initials="DAD">
    <w:p w14:paraId="1D559932" w14:textId="6F2ACC63" w:rsidR="00457734" w:rsidRDefault="00457734">
      <w:pPr>
        <w:pStyle w:val="CommentText"/>
      </w:pPr>
      <w:r>
        <w:rPr>
          <w:rStyle w:val="CommentReference"/>
        </w:rPr>
        <w:annotationRef/>
      </w:r>
      <w:r>
        <w:t>Why limit attention to 19 Arabidopsis when considering a broad palette of sequences might shed light on the mutational tolerance of the sequence, the conservation of key structures, or mutations specific to the Arabidopsis lineage which might be useful in interpreting patterns of change? The argument you make above, sensibly, is that the gene is conserved and is likely to perform similar functions in a broad array of species.</w:t>
      </w:r>
    </w:p>
  </w:comment>
  <w:comment w:id="17" w:author="D. Allan Drummond" w:date="2018-03-01T10:04:00Z" w:initials="DAD">
    <w:p w14:paraId="59B10CBA" w14:textId="33F01B57" w:rsidR="00457734" w:rsidRDefault="00457734">
      <w:pPr>
        <w:pStyle w:val="CommentText"/>
      </w:pPr>
      <w:r>
        <w:rPr>
          <w:rStyle w:val="CommentReference"/>
        </w:rPr>
        <w:annotationRef/>
      </w:r>
      <w:r>
        <w:t>What does this mean?</w:t>
      </w:r>
    </w:p>
  </w:comment>
  <w:comment w:id="18" w:author="D. Allan Drummond" w:date="2018-03-01T10:06:00Z" w:initials="DAD">
    <w:p w14:paraId="57EFEE92" w14:textId="58DAA435" w:rsidR="00457734" w:rsidRDefault="00457734">
      <w:pPr>
        <w:pStyle w:val="CommentText"/>
      </w:pPr>
      <w:r>
        <w:rPr>
          <w:rStyle w:val="CommentReference"/>
        </w:rPr>
        <w:annotationRef/>
      </w:r>
      <w:r>
        <w:t>Could, or will?</w:t>
      </w:r>
    </w:p>
  </w:comment>
  <w:comment w:id="19" w:author="D. Allan Drummond" w:date="2018-03-01T10:07:00Z" w:initials="DAD">
    <w:p w14:paraId="56DA7B31" w14:textId="2C1D01CB" w:rsidR="00457734" w:rsidRDefault="00457734">
      <w:pPr>
        <w:pStyle w:val="CommentText"/>
      </w:pPr>
      <w:r>
        <w:rPr>
          <w:rStyle w:val="CommentReference"/>
        </w:rPr>
        <w:annotationRef/>
      </w:r>
      <w:r>
        <w:t>How? What signatures would you interpret to be diagnostic of different types of selection?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C572BF0" w15:done="0"/>
  <w15:commentEx w15:paraId="279EC8C1" w15:done="0"/>
  <w15:commentEx w15:paraId="23C48E98" w15:done="0"/>
  <w15:commentEx w15:paraId="1FFF4B5D" w15:done="0"/>
  <w15:commentEx w15:paraId="25262AD9" w15:done="0"/>
  <w15:commentEx w15:paraId="4655C556" w15:done="0"/>
  <w15:commentEx w15:paraId="7C9D3E27" w15:done="0"/>
  <w15:commentEx w15:paraId="4BC8AD8C" w15:done="0"/>
  <w15:commentEx w15:paraId="1D559932" w15:done="0"/>
  <w15:commentEx w15:paraId="59B10CBA" w15:done="0"/>
  <w15:commentEx w15:paraId="57EFEE92" w15:done="0"/>
  <w15:commentEx w15:paraId="56DA7B3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C572BF0" w16cid:durableId="1E424D87"/>
  <w16cid:commentId w16cid:paraId="279EC8C1" w16cid:durableId="1E424D61"/>
  <w16cid:commentId w16cid:paraId="23C48E98" w16cid:durableId="1E424DB6"/>
  <w16cid:commentId w16cid:paraId="1FFF4B5D" w16cid:durableId="1E424E13"/>
  <w16cid:commentId w16cid:paraId="25262AD9" w16cid:durableId="1E424DF8"/>
  <w16cid:commentId w16cid:paraId="4655C556" w16cid:durableId="1E424E6B"/>
  <w16cid:commentId w16cid:paraId="7C9D3E27" w16cid:durableId="1E424E87"/>
  <w16cid:commentId w16cid:paraId="4BC8AD8C" w16cid:durableId="1E424E8F"/>
  <w16cid:commentId w16cid:paraId="1D559932" w16cid:durableId="1E424EC2"/>
  <w16cid:commentId w16cid:paraId="59B10CBA" w16cid:durableId="1E424EA8"/>
  <w16cid:commentId w16cid:paraId="57EFEE92" w16cid:durableId="1E424F3B"/>
  <w16cid:commentId w16cid:paraId="56DA7B31" w16cid:durableId="1E424F5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 Allan Drummond">
    <w15:presenceInfo w15:providerId="Windows Live" w15:userId="546a6830e673e55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690"/>
    <w:rsid w:val="0008681A"/>
    <w:rsid w:val="00162CA1"/>
    <w:rsid w:val="00457734"/>
    <w:rsid w:val="00583690"/>
    <w:rsid w:val="005C05C5"/>
    <w:rsid w:val="00CF4D2A"/>
    <w:rsid w:val="00F362E9"/>
    <w:rsid w:val="00FD7A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A1F0B"/>
  <w15:docId w15:val="{D2E7182D-012A-4B28-8438-D9174373C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CF4D2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D2A"/>
    <w:rPr>
      <w:rFonts w:ascii="Segoe UI" w:hAnsi="Segoe UI" w:cs="Segoe UI"/>
      <w:sz w:val="18"/>
      <w:szCs w:val="18"/>
    </w:rPr>
  </w:style>
  <w:style w:type="character" w:styleId="CommentReference">
    <w:name w:val="annotation reference"/>
    <w:basedOn w:val="DefaultParagraphFont"/>
    <w:uiPriority w:val="99"/>
    <w:semiHidden/>
    <w:unhideWhenUsed/>
    <w:rsid w:val="00CF4D2A"/>
    <w:rPr>
      <w:sz w:val="16"/>
      <w:szCs w:val="16"/>
    </w:rPr>
  </w:style>
  <w:style w:type="paragraph" w:styleId="CommentText">
    <w:name w:val="annotation text"/>
    <w:basedOn w:val="Normal"/>
    <w:link w:val="CommentTextChar"/>
    <w:uiPriority w:val="99"/>
    <w:semiHidden/>
    <w:unhideWhenUsed/>
    <w:rsid w:val="00CF4D2A"/>
    <w:pPr>
      <w:spacing w:line="240" w:lineRule="auto"/>
    </w:pPr>
    <w:rPr>
      <w:sz w:val="20"/>
      <w:szCs w:val="20"/>
    </w:rPr>
  </w:style>
  <w:style w:type="character" w:customStyle="1" w:styleId="CommentTextChar">
    <w:name w:val="Comment Text Char"/>
    <w:basedOn w:val="DefaultParagraphFont"/>
    <w:link w:val="CommentText"/>
    <w:uiPriority w:val="99"/>
    <w:semiHidden/>
    <w:rsid w:val="00CF4D2A"/>
    <w:rPr>
      <w:sz w:val="20"/>
      <w:szCs w:val="20"/>
    </w:rPr>
  </w:style>
  <w:style w:type="paragraph" w:styleId="CommentSubject">
    <w:name w:val="annotation subject"/>
    <w:basedOn w:val="CommentText"/>
    <w:next w:val="CommentText"/>
    <w:link w:val="CommentSubjectChar"/>
    <w:uiPriority w:val="99"/>
    <w:semiHidden/>
    <w:unhideWhenUsed/>
    <w:rsid w:val="00CF4D2A"/>
    <w:rPr>
      <w:b/>
      <w:bCs/>
    </w:rPr>
  </w:style>
  <w:style w:type="character" w:customStyle="1" w:styleId="CommentSubjectChar">
    <w:name w:val="Comment Subject Char"/>
    <w:basedOn w:val="CommentTextChar"/>
    <w:link w:val="CommentSubject"/>
    <w:uiPriority w:val="99"/>
    <w:semiHidden/>
    <w:rsid w:val="00CF4D2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1896</TotalTime>
  <Pages>2</Pages>
  <Words>801</Words>
  <Characters>4571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 Allan Drummond</cp:lastModifiedBy>
  <cp:revision>5</cp:revision>
  <dcterms:created xsi:type="dcterms:W3CDTF">2018-02-26T10:25:00Z</dcterms:created>
  <dcterms:modified xsi:type="dcterms:W3CDTF">2018-03-01T16:11:00Z</dcterms:modified>
</cp:coreProperties>
</file>