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sz w:val="24"/>
          <w:szCs w:val="24"/>
        </w:rPr>
        <w:t>SPECIFIC AIMS</w:t>
      </w:r>
      <w:r>
        <w:rPr>
          <w:rFonts w:cs="Times New Roman" w:ascii="Times New Roman" w:hAnsi="Times New Roman"/>
          <w:sz w:val="24"/>
          <w:szCs w:val="24"/>
        </w:rPr>
        <w:t xml:space="preserve"> – Selene Clay</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Evolution of </w:t>
      </w:r>
      <w:r>
        <w:rPr>
          <w:rFonts w:cs="Times New Roman" w:ascii="Times New Roman" w:hAnsi="Times New Roman"/>
          <w:i/>
          <w:sz w:val="24"/>
          <w:szCs w:val="24"/>
        </w:rPr>
        <w:t>EPAS1</w:t>
      </w:r>
      <w:r>
        <w:rPr>
          <w:rFonts w:cs="Times New Roman" w:ascii="Times New Roman" w:hAnsi="Times New Roman"/>
          <w:sz w:val="24"/>
          <w:szCs w:val="24"/>
        </w:rPr>
        <w:t xml:space="preserve"> Under Hypoxic Conditions in High Altitude Populations</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sz w:val="24"/>
          <w:szCs w:val="24"/>
        </w:rPr>
        <w:tab/>
        <w:t>Human populations and other mammalian species have been able to effectively adapt to high altitude environments, despite increased UV exposure, lower temperatures, limited food, and reduced oxygen availability which can lead to hypoxia.   One human population that has successfully adapted to living in a high-altitude population is the indigenous Tibetan population, who have thrived in a hypoxic environment at an altitude exceeding 4,000m for thousands of years</w:t>
      </w:r>
      <w:r>
        <w:fldChar w:fldCharType="begin"/>
      </w:r>
      <w:r>
        <w:instrText>ADDIN CSL_CITATION { "citationItems" : [ { "id" : "ITEM-1", "itemData" : { "DOI" : "10.1093/molbev/mst093", "ISSN" : "1537-1719", "PMID" : "23682168", "abstract" : "Tibetans live on the highest plateau in the world, their current population size is approximately 5 million, and most of them live at an altitude exceeding 3,500 m. Therefore, the Tibetan Plateau is a remarkable area for cultural and biological studies of human population history. However, the chronological profile of the Tibetan Plateau's colonization remains an unsolved question of human prehistory. To reconstruct the prehistoric colonization and demographic history of modern humans on the Tibetan Plateau, we systematically sampled 6,109 Tibetan individuals from 41 geographic populations across the entire region of the Tibetan Plateau and analyzed the phylogeographic patterns of both paternal (n = 2,354) and maternal (n = 6,109) lineages as well as genome-wide single nucleotide polymorphism markers (n = 50) in Tibetan populations. We found that there have been two distinct, major prehistoric migrations of modern humans into the Tibetan Plateau. The first migration was marked by ancient Tibetan genetic signatures dated to approximately 30,000 years ago, indicating that the initial peopling of the Tibetan Plateau by modern humans occurred during the Upper Paleolithic rather than Neolithic. We also found evidences for relatively young (only 7-10 thousand years old) shared Y chromosome and mitochondrial DNA haplotypes between Tibetans and Han Chinese, suggesting a second wave of migration during the early Neolithic. Collectively, the genetic data indicate that Tibetans have been adapted to a high altitude environment since initial colonization of the Tibetan Plateau in the early Upper Paleolithic, before the last glacial maximum, followed by a rapid population expansion that coincided with the establishment of farming and yak pastoralism on the Plateau in the early Neolithic.", "author" : [ { "dropping-particle" : "", "family" : "Qi", "given" : "Xuebin", "non-dropping-particle" : "", "parse-names" : false, "suffix" : "" }, { "dropping-particle" : "", "family" : "Cui", "given" : "Chaoying", "non-dropping-particle" : "", "parse-names" : false, "suffix" : "" }, { "dropping-particle" : "", "family" : "Peng", "given" : "Yi", "non-dropping-particle" : "", "parse-names" : false, "suffix" : "" }, { "dropping-particle" : "", "family" : "Zhang", "given" : "Xiaoming", "non-dropping-particle" : "", "parse-names" : false, "suffix" : "" }, { "dropping-particle" : "", "family" : "Yang", "given" : "Zhaohui", "non-dropping-particle" : "", "parse-names" : false, "suffix" : "" }, { "dropping-particle" : "", "family" : "Zhong", "given" : "Hua", "non-dropping-particle" : "", "parse-names" : false, "suffix" : "" }, { "dropping-particle" : "", "family" : "Zhang", "given" : "Hui", "non-dropping-particle" : "", "parse-names" : false, "suffix" : "" }, { "dropping-particle" : "", "family" : "Xiang", "given" : "Kun", "non-dropping-particle" : "", "parse-names" : false, "suffix" : "" }, { "dropping-particle" : "", "family" : "Cao", "given" : "Xiangyu", "non-dropping-particle" : "", "parse-names" : false, "suffix" : "" }, { "dropping-particle" : "", "family" : "Wang", "given" : "Yi", "non-dropping-particle" : "", "parse-names" : false, "suffix" : "" }, { "dropping-particle" : "", "family" : "Ouzhuluobu", "given" : "", "non-dropping-particle" : "", "parse-names" : false, "suffix" : "" }, { "dropping-particle" : "", "family" : "Basang", "given" : "", "non-dropping-particle" : "", "parse-names" : false, "suffix" : "" }, { "dropping-particle" : "", "family" : "Ciwangsangbu", "given" : "", "non-dropping-particle" : "", "parse-names" : false, "suffix" : "" }, { "dropping-particle" : "", "family" : "Bianba", "given" : "", "non-dropping-particle" : "", "parse-names" : false, "suffix" : "" }, { "dropping-particle" : "", "family" : "Gonggalanzi", "given" : "", "non-dropping-particle" : "", "parse-names" : false, "suffix" : "" }, { "dropping-particle" : "", "family" : "Wu", "given" : "Tianyi", "non-dropping-particle" : "", "parse-names" : false, "suffix" : "" }, { "dropping-particle" : "", "family" : "Chen", "given" : "Hua", "non-dropping-particle" : "", "parse-names" : false, "suffix" : "" }, { "dropping-particle" : "", "family" : "Shi", "given" : "Hong", "non-dropping-particle" : "", "parse-names" : false, "suffix" : "" }, { "dropping-particle" : "", "family" : "Su", "given" : "Bing", "non-dropping-particle" : "", "parse-names" : false, "suffix" : "" } ], "container-title" : "Molecular Biology and Evolution", "id" : "ITEM-1", "issue" : "8", "issued" : { "date-parts" : [ [ "2013", "8" ] ] }, "page" : "1761-1778", "title" : "Genetic Evidence of Paleolithic Colonization and Neolithic Expansion of Modern Humans on the Tibetan Plateau", "type" : "article-journal", "volume" : "30" }, "uris" : [ "http://www.mendeley.com/documents/?uuid=9807f7e2-3ec8-3009-bd9b-7b5b703167ec" ] }, { "id" : "ITEM-2", "itemData" : { "DOI" : "10.1371/journal.pgen.1006675", "ISSN" : "1553-7404", "abstract" : "The indigenous people of the Tibetan Plateau have been the subject of much recent interest because of their unique genetic adaptations to high altitude. Recent studies have demonstrated that the Tibetan EPAS1 haplotype is involved in high altitude-adaptation and originated in an archaic Denisovan-related population. We sequenced the whole-genomes of 27 Tibetans and conducted analyses to infer a detailed history of demography and natural selection of this population. We detected evidence of population structure between the ancestral Han and Tibetan subpopulations as early as 44 to 58 thousand years ago, but with high rates of gene flow until approximately 9 thousand years ago. The CMS test ranked EPAS1 and EGLN1 as the top two positive selection candidates, and in addition identified PTGIS, VDR, and KCTD12 as new candidate genes. The advantageous Tibetan EPAS1 haplotype shared many variants with the Denisovan genome, with an ancient gene tree divergence between the Tibetan and Denisovan haplotypes of about 1 million years ago. With the exception of EPAS1, we observed no evidence of positive selection on Denisovan-like haplotypes.", "author" : [ { "dropping-particle" : "", "family" : "Hu", "given" : "Hao", "non-dropping-particle" : "", "parse-names" : false, "suffix" : "" }, { "dropping-particle" : "", "family" : "Petousi", "given" : "Nayia", "non-dropping-particle" : "", "parse-names" : false, "suffix" : "" }, { "dropping-particle" : "", "family" : "Glusman", "given" : "Gustavo", "non-dropping-particle" : "", "parse-names" : false, "suffix" : "" }, { "dropping-particle" : "", "family" : "Yu", "given" : "Yao", "non-dropping-particle" : "", "parse-names" : false, "suffix" : "" }, { "dropping-particle" : "", "family" : "Bohlender", "given" : "Ryan", "non-dropping-particle" : "", "parse-names" : false, "suffix" : "" }, { "dropping-particle" : "", "family" : "Tashi", "given" : "Tsewang", "non-dropping-particle" : "", "parse-names" : false, "suffix" : "" }, { "dropping-particle" : "", "family" : "Downie", "given" : "Jonathan M.", "non-dropping-particle" : "", "parse-names" : false, "suffix" : "" }, { "dropping-particle" : "", "family" : "Roach", "given" : "Jared C.", "non-dropping-particle" : "", "parse-names" : false, "suffix" : "" }, { "dropping-particle" : "", "family" : "Cole", "given" : "Amy M.", "non-dropping-particle" : "", "parse-names" : false, "suffix" : "" }, { "dropping-particle" : "", "family" : "Lorenzo", "given" : "Felipe R.", "non-dropping-particle" : "", "parse-names" : false, "suffix" : "" }, { "dropping-particle" : "", "family" : "Rogers", "given" : "Alan R.", "non-dropping-particle" : "", "parse-names" : false, "suffix" : "" }, { "dropping-particle" : "", "family" : "Brunkow", "given" : "Mary E.", "non-dropping-particle" : "", "parse-names" : false, "suffix" : "" }, { "dropping-particle" : "", "family" : "Cavalleri", "given" : "Gianpiero", "non-dropping-particle" : "", "parse-names" : false, "suffix" : "" }, { "dropping-particle" : "", "family" : "Hood", "given" : "Leroy", "non-dropping-particle" : "", "parse-names" : false, "suffix" : "" }, { "dropping-particle" : "", "family" : "Alpatty", "given" : "Sama M.", "non-dropping-particle" : "", "parse-names" : false, "suffix" : "" }, { "dropping-particle" : "", "family" : "Prchal", "given" : "Josef T.", "non-dropping-particle" : "", "parse-names" : false, "suffix" : "" }, { "dropping-particle" : "", "family" : "Jorde", "given" : "Lynn B.", "non-dropping-particle" : "", "parse-names" : false, "suffix" : "" }, { "dropping-particle" : "", "family" : "Robbins", "given" : "Peter A.", "non-dropping-particle" : "", "parse-names" : false, "suffix" : "" }, { "dropping-particle" : "", "family" : "Simonson", "given" : "Tatum S.", "non-dropping-particle" : "", "parse-names" : false, "suffix" : "" }, { "dropping-particle" : "", "family" : "Huff", "given" : "Chad D.", "non-dropping-particle" : "", "parse-names" : false, "suffix" : "" } ], "container-title" : "PLOS Genetics", "editor" : [ { "dropping-particle" : "", "family" : "Tishkoff", "given" : "Sarah A.", "non-dropping-particle" : "", "parse-names" : false, "suffix" : "" } ], "id" : "ITEM-2", "issue" : "4", "issued" : { "date-parts" : [ [ "2017", "4", "27" ] ] }, "page" : "e1006675", "publisher" : "Public Library of Science", "title" : "Evolutionary history of Tibetans inferred from whole-genome sequencing", "type" : "article-journal", "volume" : "13" }, "uris" : [ "http://www.mendeley.com/documents/?uuid=ac66eff8-f161-373e-a957-e1ccaa3d0d3c" ] }, { "id" : "ITEM-3", "itemData" : { "DOI" : "10.1073/pnas.1617042114", "ISSN" : "1091-6490", "PMID" : "28373541", "abstract" : "Indigenous Tibetan people have lived on the Tibetan Plateau for millennia. There is a long-standing question about the genetic basis of high-altitude adaptation in Tibetans. We conduct a genome-wide study of 7.3 million genotyped and imputed SNPs of 3,008 Tibetans and 7,287 non-Tibetan individuals of Eastern Asian ancestry. Using this large dataset, we detect signals of high-altitude adaptation at nine genomic loci, of which seven are unique. The alleles under natural selection at two of these loci [methylenetetrahydrofolate reductase (MTHFR) andEPAS1] are strongly associated with blood-related phenotypes, such as hemoglobin, homocysteine, and folate in Tibetans. The folate-increasing allele of rs1801133 at theMTHFRlocus has an increased frequency in Tibetans more than expected under a drift model, which is probably a consequence of adaptation to high UV radiation. These findings provide important insights into understanding the genomic consequences of high-altitude adaptation in Tibetans.", "author" : [ { "dropping-particle" : "", "family" : "Yang", "given" : "Jian", "non-dropping-particle" : "", "parse-names" : false, "suffix" : "" }, { "dropping-particle" : "", "family" : "Jin", "given" : "Zi-Bing", "non-dropping-particle" : "", "parse-names" : false, "suffix" : "" }, { "dropping-particle" : "", "family" : "Chen", "given" : "Jie", "non-dropping-particle" : "", "parse-names" : false, "suffix" : "" }, { "dropping-particle" : "", "family" : "Huang", "given" : "Xiu-Feng", "non-dropping-particle" : "", "parse-names" : false, "suffix" : "" }, { "dropping-particle" : "", "family" : "Li", "given" : "Xiao-Man", "non-dropping-particle" : "", "parse-names" : false, "suffix" : "" }, { "dropping-particle" : "", "family" : "Liang", "given" : "Yuan-Bo", "non-dropping-particle" : "", "parse-names" : false, "suffix" : "" }, { "dropping-particle" : "", "family" : "Mao", "given" : "Jian-Yang", "non-dropping-particle" : "", "parse-names" : false, "suffix" : "" }, { "dropping-particle" : "", "family" : "Chen", "given" : "Xin", "non-dropping-particle" : "", "parse-names" : false, "suffix" : "" }, { "dropping-particle" : "", "family" : "Zheng", "given" : "Zhili", "non-dropping-particle" : "", "parse-names" : false, "suffix" : "" }, { "dropping-particle" : "", "family" : "Bakshi", "given" : "Andrew", "non-dropping-particle" : "", "parse-names" : false, "suffix" : "" }, { "dropping-particle" : "", "family" : "Zheng", "given" : "Dong-Dong", "non-dropping-particle" : "", "parse-names" : false, "suffix" : "" }, { "dropping-particle" : "", "family" : "Zheng", "given" : "Mei-Qin", "non-dropping-particle" : "", "parse-names" : false, "suffix" : "" }, { "dropping-particle" : "", "family" : "Wray", "given" : "Naomi R", "non-dropping-particle" : "", "parse-names" : false, "suffix" : "" }, { "dropping-particle" : "", "family" : "Visscher", "given" : "Peter M", "non-dropping-particle" : "", "parse-names" : false, "suffix" : "" }, { "dropping-particle" : "", "family" : "Lu", "given" : "Fan", "non-dropping-particle" : "", "parse-names" : false, "suffix" : "" }, { "dropping-particle" : "", "family" : "Qu", "given" : "Jia", "non-dropping-particle" : "", "parse-names" : false, "suffix" : "" } ], "container-title" : "Proceedings of the National Academy of Sciences of the United States of America", "id" : "ITEM-3", "issue" : "16", "issued" : { "date-parts" : [ [ "2017", "4", "18" ] ] }, "page" : "4189-4194", "publisher" : "National Academy of Sciences", "title" : "Genetic signatures of high-altitude adaptation in Tibetans.", "type" : "article-journal", "volume" : "114" }, "uris" : [ "http://www.mendeley.com/documents/?uuid=c8bd0628-e628-3288-aece-fdf0628614df" ] } ], "mendeley" : { "formattedCitation" : "&lt;sup&gt;1\u20133&lt;/sup&gt;", "plainTextFormattedCitation" : "1\u20133", "previouslyFormattedCitation" : "&lt;sup&gt;1\u20133&lt;/sup&gt;" }, "properties" : { "noteIndex" : 1 }, "schema" : "https://github.com/citation-style-language/schema/raw/master/csl-citation.json" }</w:instrText>
      </w:r>
      <w:r>
        <w:fldChar w:fldCharType="separate"/>
      </w:r>
      <w:bookmarkStart w:id="0" w:name="__Fieldmark__8_273916540"/>
      <w:r>
        <w:rPr>
          <w:rFonts w:cs="Times New Roman" w:ascii="Times New Roman" w:hAnsi="Times New Roman"/>
          <w:sz w:val="24"/>
          <w:szCs w:val="24"/>
        </w:rPr>
      </w:r>
      <w:r>
        <w:rPr>
          <w:rFonts w:cs="Times New Roman" w:ascii="Times New Roman" w:hAnsi="Times New Roman"/>
          <w:sz w:val="24"/>
          <w:szCs w:val="24"/>
          <w:vertAlign w:val="superscript"/>
        </w:rPr>
        <w:t>1</w:t>
      </w:r>
      <w:bookmarkStart w:id="1" w:name="__Fieldmark__8_1923026143"/>
      <w:r>
        <w:rPr>
          <w:rFonts w:cs="Times New Roman" w:ascii="Times New Roman" w:hAnsi="Times New Roman"/>
          <w:sz w:val="24"/>
          <w:szCs w:val="24"/>
          <w:vertAlign w:val="superscript"/>
        </w:rPr>
        <w:t>–</w:t>
      </w:r>
      <w:bookmarkStart w:id="2" w:name="__Fieldmark__24_1057939896"/>
      <w:r>
        <w:rPr>
          <w:rFonts w:cs="Times New Roman" w:ascii="Times New Roman" w:hAnsi="Times New Roman"/>
          <w:sz w:val="24"/>
          <w:szCs w:val="24"/>
          <w:vertAlign w:val="superscript"/>
        </w:rPr>
        <w:t>3</w:t>
      </w:r>
      <w:r>
        <w:rPr>
          <w:rFonts w:cs="Times New Roman" w:ascii="Times New Roman" w:hAnsi="Times New Roman"/>
          <w:sz w:val="24"/>
          <w:szCs w:val="24"/>
        </w:rPr>
      </w:r>
      <w:r>
        <w:fldChar w:fldCharType="end"/>
      </w:r>
      <w:bookmarkEnd w:id="0"/>
      <w:bookmarkEnd w:id="1"/>
      <w:bookmarkEnd w:id="2"/>
      <w:r>
        <w:rPr>
          <w:rFonts w:cs="Times New Roman" w:ascii="Times New Roman" w:hAnsi="Times New Roman"/>
          <w:sz w:val="24"/>
          <w:szCs w:val="24"/>
        </w:rPr>
        <w:t>.  Several genetic variants have been identified that may contribute to adaptation to high altitude in Tibetans.  One of the most notable variants is of the Endothelial PAS Domain Protein 1 (EPAS1), which has been shown to be a target of selection in Tibetans</w:t>
      </w:r>
      <w:r>
        <w:fldChar w:fldCharType="begin"/>
      </w:r>
      <w:r>
        <w:instrText>ADDIN CSL_CITATION { "citationItems" : [ { "id" : "ITEM-1", "itemData" : { "DOI" : "10.1038/s41598-017-13382-4", "ISSN" : "2045-2322", "abstract" : "The aim of this study is to identify genetic variants that harbour signatures of recent positive selection and may facilitate physiological adaptations to hypobaric hypoxia. To achieve this, we conducted whole genome sequencing and lung function tests in 19 Argentinean highlanders (&gt;3500\u2009m) comparing them to 16 Native American lowlanders. We developed a new statistical procedure using a combination of population branch statistics (PBS) and number of segregating sites by length (nSL) to detect beneficial alleles that arose since the settlement of the Andes and are currently present in 15\u201350% of the population. We identified two missense variants as significant targets of selection. One of these variants, located within the GPR126 gene, has been previously associated with the forced expiratory volume/forced vital capacity ratio. The other novel missense variant mapped to the EPAS1 gene encoding the hypoxia inducible factor 2\u03b1. EPAS1 is known to be the major selection candidate gene in Tibetans. The derived allele of GPR126 is associated with lung function in our sample of highlanders (p\u2009&lt;\u20090.05). These variants may contribute to the physiological adaptations to hypobaric hypoxia, possibly by altering lung function. The new statistical approach might be a useful tool to detect selected variants in population studies.", "author" : [ { "dropping-particle" : "", "family" : "Eichstaedt", "given" : "Christina A.", "non-dropping-particle" : "", "parse-names" : false, "suffix" : "" }, { "dropping-particle" : "", "family" : "Pagani", "given" : "Luca", "non-dropping-particle" : "", "parse-names" : false, "suffix" : "" }, { "dropping-particle" : "", "family" : "Antao", "given" : "Tiago", "non-dropping-particle" : "", "parse-names" : false, "suffix" : "" }, { "dropping-particle" : "", "family" : "Inchley", "given" : "Charlotte E.", "non-dropping-particle" : "", "parse-names" : false, "suffix" : "" }, { "dropping-particle" : "", "family" : "Cardona", "given" : "Alexia", "non-dropping-particle" : "", "parse-names" : false, "suffix" : "" }, { "dropping-particle" : "", "family" : "M\u00f6rseburg", "given" : "Alexander", "non-dropping-particle" : "", "parse-names" : false, "suffix" : "" }, { "dropping-particle" : "", "family" : "Clemente", "given" : "Florian J.", "non-dropping-particle" : "", "parse-names" : false, "suffix" : "" }, { "dropping-particle" : "", "family" : "Sluckin", "given" : "Timothy J.", "non-dropping-particle" : "", "parse-names" : false, "suffix" : "" }, { "dropping-particle" : "", "family" : "Metspalu", "given" : "Ene", "non-dropping-particle" : "", "parse-names" : false, "suffix" : "" }, { "dropping-particle" : "", "family" : "Mitt", "given" : "Mario", "non-dropping-particle" : "", "parse-names" : false, "suffix" : "" }, { "dropping-particle" : "", "family" : "M\u00e4gi", "given" : "Reedik", "non-dropping-particle" : "", "parse-names" : false, "suffix" : "" }, { "dropping-particle" : "", "family" : "Hudjashov", "given" : "Georgi", "non-dropping-particle" : "", "parse-names" : false, "suffix" : "" }, { "dropping-particle" : "", "family" : "Metspalu", "given" : "Mait", "non-dropping-particle" : "", "parse-names" : false, "suffix" : "" }, { "dropping-particle" : "", "family" : "Mormina", "given" : "Maru", "non-dropping-particle" : "", "parse-names" : false, "suffix" : "" }, { "dropping-particle" : "", "family" : "Jacobs", "given" : "Guy S.", "non-dropping-particle" : "", "parse-names" : false, "suffix" : "" }, { "dropping-particle" : "", "family" : "Kivisild", "given" : "Toomas", "non-dropping-particle" : "", "parse-names" : false, "suffix" : "" } ], "container-title" : "Scientific Reports", "id" : "ITEM-1", "issue" : "1", "issued" : { "date-parts" : [ [ "2017", "12", "12" ] ] }, "page" : "13042", "publisher" : "Nature Publishing Group", "title" : "Evidence of Early-Stage Selection on EPAS1 and GPR126 Genes in Andean High Altitude Populations", "type" : "article-journal", "volume" : "7" }, "uris" : [ "http://www.mendeley.com/documents/?uuid=6d329b6c-1c2e-3d9a-a964-1ba864c0f9f4" ] }, { "id" : "ITEM-2", "itemData" : { "DOI" : "10.1073/pnas.1002443107", "ISSN" : "1091-6490", "PMID" : "20534544", "abstract" : "By impairing both function and survival, the severe reduction in oxygen availability associated with high-altitude environments is likely to act as an agent of natural selection. We used genomic and candidate gene approaches to search for evidence of such genetic selection. First, a genome-wide allelic differentiation scan (GWADS) comparing indigenous highlanders of the Tibetan Plateau (3,200-3,500 m) with closely related lowland Han revealed a genome-wide significant divergence across eight SNPs located near EPAS1. This gene encodes the transcription factor HIF2alpha, which stimulates production of red blood cells and thus increases the concentration of hemoglobin in blood. Second, in a separate cohort of Tibetans residing at 4,200 m, we identified 31 EPAS1 SNPs in high linkage disequilibrium that correlated significantly with hemoglobin concentration. The sex-adjusted hemoglobin concentration was, on average, 0.8 g/dL lower in the major allele homozygotes compared with the heterozygotes. These findings were replicated in a third cohort of Tibetans residing at 4,300 m. The alleles associating with lower hemoglobin concentrations were correlated with the signal from the GWADS study and were observed at greatly elevated frequencies in the Tibetan cohorts compared with the Han. High hemoglobin concentrations are a cardinal feature of chronic mountain sickness offering one plausible mechanism for selection. Alternatively, as EPAS1 is pleiotropic in its effects, selection may have operated on some other aspect of the phenotype. Whichever of these explanations is correct, the evidence for genetic selection at the EPAS1 locus from the GWADS study is supported by the replicated studies associating function with the allelic variants.", "author" : [ { "dropping-particle" : "", "family" : "Beall", "given" : "Cynthia M", "non-dropping-particle" : "", "parse-names" : false, "suffix" : "" }, { "dropping-particle" : "", "family" : "Cavalleri", "given" : "Gianpiero L", "non-dropping-particle" : "", "parse-names" : false, "suffix" : "" }, { "dropping-particle" : "", "family" : "Deng", "given" : "Libin", "non-dropping-particle" : "", "parse-names" : false, "suffix" : "" }, { "dropping-particle" : "", "family" : "Elston", "given" : "Robert C", "non-dropping-particle" : "", "parse-names" : false, "suffix" : "" }, { "dropping-particle" : "", "family" : "Gao", "given" : "Yang", "non-dropping-particle" : "", "parse-names" : false, "suffix" : "" }, { "dropping-particle" : "", "family" : "Knight", "given" : "Jo", "non-dropping-particle" : "", "parse-names" : false, "suffix" : "" }, { "dropping-particle" : "", "family" : "Li", "given" : "Chaohua", "non-dropping-particle" : "", "parse-names" : false, "suffix" : "" }, { "dropping-particle" : "", "family" : "Li", "given" : "Jiang Chuan", "non-dropping-particle" : "", "parse-names" : false, "suffix" : "" }, { "dropping-particle" : "", "family" : "Liang", "given" : "Yu", "non-dropping-particle" : "", "parse-names" : false, "suffix" : "" }, { "dropping-particle" : "", "family" : "McCormack", "given" : "Mark", "non-dropping-particle" : "", "parse-names" : false, "suffix" : "" }, { "dropping-particle" : "", "family" : "Montgomery", "given" : "Hugh E", "non-dropping-particle" : "", "parse-names" : false, "suffix" : "" }, { "dropping-particle" : "", "family" : "Pan", "given" : "Hao", "non-dropping-particle" : "", "parse-names" : false, "suffix" : "" }, { "dropping-particle" : "", "family" : "Robbins", "given" : "Peter A", "non-dropping-particle" : "", "parse-names" : false, "suffix" : "" }, { "dropping-particle" : "V", "family" : "Shianna", "given" : "Kevin", "non-dropping-particle" : "", "parse-names" : false, "suffix" : "" }, { "dropping-particle" : "", "family" : "Tam", "given" : "Siu Cheung", "non-dropping-particle" : "", "parse-names" : false, "suffix" : "" }, { "dropping-particle" : "", "family" : "Tsering", "given" : "Ngodrop", "non-dropping-particle" : "", "parse-names" : false, "suffix" : "" }, { "dropping-particle" : "", "family" : "Veeramah", "given" : "Krishna R", "non-dropping-particle" : "", "parse-names" : false, "suffix" : "" }, { "dropping-particle" : "", "family" : "Wang", "given" : "Wei", "non-dropping-particle" : "", "parse-names" : false, "suffix" : "" }, { "dropping-particle" : "", "family" : "Wangdui", "given" : "Puchung", "non-dropping-particle" : "", "parse-names" : false, "suffix" : "" }, { "dropping-particle" : "", "family" : "Weale", "given" : "Michael E", "non-dropping-particle" : "", "parse-names" : false, "suffix" : "" }, { "dropping-particle" : "", "family" : "Xu", "given" : "Yaomin", "non-dropping-particle" : "", "parse-names" : false, "suffix" : "" }, { "dropping-particle" : "", "family" : "Xu", "given" : "Zhe", "non-dropping-particle" : "", "parse-names" : false, "suffix" : "" }, { "dropping-particle" : "", "family" : "Yang", "given" : "Ling", "non-dropping-particle" : "", "parse-names" : false, "suffix" : "" }, { "dropping-particle" : "", "family" : "Zaman", "given" : "M Justin", "non-dropping-particle" : "", "parse-names" : false, "suffix" : "" }, { "dropping-particle" : "", "family" : "Zeng", "given" : "Changqing", "non-dropping-particle" : "", "parse-names" : false, "suffix" : "" }, { "dropping-particle" : "", "family" : "Zhang", "given" : "Li", "non-dropping-particle" : "", "parse-names" : false, "suffix" : "" }, { "dropping-particle" : "", "family" : "Zhang", "given" : "Xianglong", "non-dropping-particle" : "", "parse-names" : false, "suffix" : "" }, { "dropping-particle" : "", "family" : "Zhaxi", "given" : "Pingcuo", "non-dropping-particle" : "", "parse-names" : false, "suffix" : "" }, { "dropping-particle" : "", "family" : "Zheng", "given" : "Yong Tang", "non-dropping-particle" : "", "parse-names" : false, "suffix" : "" } ], "container-title" : "Proceedings of the National Academy of Sciences of the United States of America", "id" : "ITEM-2", "issue" : "25", "issued" : { "date-parts" : [ [ "2010", "6", "22" ] ] }, "page" : "11459-64", "publisher" : "National Academy of Sciences", "title" : "Natural selection on EPAS1 (HIF2alpha) associated with low hemoglobin concentration in Tibetan highlanders.", "type" : "article-journal", "volume" : "107" }, "uris" : [ "http://www.mendeley.com/documents/?uuid=19cbb0e9-607f-3e82-b519-c81437d59502" ] } ], "mendeley" : { "formattedCitation" : "&lt;sup&gt;4,5&lt;/sup&gt;", "plainTextFormattedCitation" : "4,5", "previouslyFormattedCitation" : "&lt;sup&gt;4,5&lt;/sup&gt;" }, "properties" : { "noteIndex" : 1 }, "schema" : "https://github.com/citation-style-language/schema/raw/master/csl-citation.json" }</w:instrText>
      </w:r>
      <w:r>
        <w:fldChar w:fldCharType="separate"/>
      </w:r>
      <w:bookmarkStart w:id="3" w:name="__Fieldmark__19_273916540"/>
      <w:r>
        <w:rPr>
          <w:rFonts w:cs="Times New Roman" w:ascii="Times New Roman" w:hAnsi="Times New Roman"/>
          <w:sz w:val="24"/>
          <w:szCs w:val="24"/>
        </w:rPr>
      </w:r>
      <w:r>
        <w:rPr>
          <w:rFonts w:cs="Times New Roman" w:ascii="Times New Roman" w:hAnsi="Times New Roman"/>
          <w:sz w:val="24"/>
          <w:szCs w:val="24"/>
          <w:vertAlign w:val="superscript"/>
        </w:rPr>
        <w:t>4</w:t>
      </w:r>
      <w:bookmarkStart w:id="4" w:name="__Fieldmark__15_1923026143"/>
      <w:r>
        <w:rPr>
          <w:rFonts w:cs="Times New Roman" w:ascii="Times New Roman" w:hAnsi="Times New Roman"/>
          <w:sz w:val="24"/>
          <w:szCs w:val="24"/>
          <w:vertAlign w:val="superscript"/>
        </w:rPr>
        <w:t>,</w:t>
      </w:r>
      <w:bookmarkStart w:id="5" w:name="__Fieldmark__36_1057939896"/>
      <w:r>
        <w:rPr>
          <w:rFonts w:cs="Times New Roman" w:ascii="Times New Roman" w:hAnsi="Times New Roman"/>
          <w:sz w:val="24"/>
          <w:szCs w:val="24"/>
          <w:vertAlign w:val="superscript"/>
        </w:rPr>
        <w:t>5</w:t>
      </w:r>
      <w:r>
        <w:rPr>
          <w:rFonts w:cs="Times New Roman" w:ascii="Times New Roman" w:hAnsi="Times New Roman"/>
          <w:sz w:val="24"/>
          <w:szCs w:val="24"/>
        </w:rPr>
      </w:r>
      <w:r>
        <w:fldChar w:fldCharType="end"/>
      </w:r>
      <w:bookmarkEnd w:id="3"/>
      <w:bookmarkEnd w:id="4"/>
      <w:bookmarkEnd w:id="5"/>
      <w:r>
        <w:rPr>
          <w:rFonts w:cs="Times New Roman" w:ascii="Times New Roman" w:hAnsi="Times New Roman"/>
          <w:sz w:val="24"/>
          <w:szCs w:val="24"/>
        </w:rPr>
        <w:t xml:space="preserve"> and was likely introduced into the Tibetan gene pool from Denisovan-like individuals</w:t>
      </w:r>
      <w:r>
        <w:fldChar w:fldCharType="begin"/>
      </w:r>
      <w:r>
        <w:instrText>ADDIN CSL_CITATION { "citationItems" : [ { "id" : "ITEM-1", "itemData" : { "DOI" : "10.1038/nature13408", "ISSN" : "0028-0836", "abstract" : "The hypoxia pathway gene EPAS1 was shown previously to be associated with adaptation to life on the high-altitude Tibetan plateau. This study of the DNA sequence of the chromosomal region around EPAS1 in 40 Tibetan and 40 Han Chinese individuals has arrived at a surprising and important result. The unusual haplotype structure of the Tibetan individuals can only be convincingly explained by the introduction of DNA from Denisovans or Denisovan-related individuals. The Denisovans were a Homo species or subspecies known from a few fossil discoveries at high altitude in Siberia. The haplotype was observed in single individuals of both Southern and Beijing Han Chinese origin, implying that it was introduced into modern humans before the separation of Han and Tibetan populations, but subject to selection in Tibetans after the Tibetan plateau was colonized.", "author" : [ { "dropping-particle" : "", "family" : "Huerta-S\u00e1nchez", "given" : "Emilia", "non-dropping-particle" : "", "parse-names" : false, "suffix" : "" }, { "dropping-particle" : "", "family" : "Jin", "given" : "Xin", "non-dropping-particle" : "", "parse-names" : false, "suffix" : "" }, { "dropping-particle" : "", "family" : "Asan", "given" : "", "non-dropping-particle" : "", "parse-names" : false, "suffix" : "" }, { "dropping-particle" : "", "family" : "Bianba", "given" : "Zhuoma", "non-dropping-particle" : "", "parse-names" : false, "suffix" : "" }, { "dropping-particle" : "", "family" : "Peter", "given" : "Benjamin M.", "non-dropping-particle" : "", "parse-names" : false, "suffix" : "" }, { "dropping-particle" : "", "family" : "Vinckenbosch", "given" : "Nicolas", "non-dropping-particle" : "", "parse-names" : false, "suffix" : "" }, { "dropping-particle" : "", "family" : "Liang", "given" : "Yu", "non-dropping-particle" : "", "parse-names" : false, "suffix" : "" }, { "dropping-particle" : "", "family" : "Yi", "given" : "Xin", "non-dropping-particle" : "", "parse-names" : false, "suffix" : "" }, { "dropping-particle" : "", "family" : "He", "given" : "Mingze", "non-dropping-particle" : "", "parse-names" : false, "suffix" : "" }, { "dropping-particle" : "", "family" : "Somel", "given" : "Mehmet", "non-dropping-particle" : "", "parse-names" : false, "suffix" : "" }, { "dropping-particle" : "", "family" : "Ni", "given" : "Peixiang", "non-dropping-particle" : "", "parse-names" : false, "suffix" : "" }, { "dropping-particle" : "", "family" : "Wang", "given" : "Bo", "non-dropping-particle" : "", "parse-names" : false, "suffix" : "" }, { "dropping-particle" : "", "family" : "Ou", "given" : "Xiaohua", "non-dropping-particle" : "", "parse-names" : false, "suffix" : "" }, { "dropping-particle" : "", "family" : "Huasang", "given" : "", "non-dropping-particle" : "", "parse-names" : false, "suffix" : "" }, { "dropping-particle" : "", "family" : "Luosang", "given" : "Jiangbai", "non-dropping-particle" : "", "parse-names" : false, "suffix" : "" }, { "dropping-particle" : "", "family" : "Cuo", "given" : "Zha Xi Ping", "non-dropping-particle" : "", "parse-names" : false, "suffix" : "" }, { "dropping-particle" : "", "family" : "Li", "given" : "Kui", "non-dropping-particle" : "", "parse-names" : false, "suffix" : "" }, { "dropping-particle" : "", "family" : "Gao", "given" : "Guoyi", "non-dropping-particle" : "", "parse-names" : false, "suffix" : "" }, { "dropping-particle" : "", "family" : "Yin", "given" : "Ye", "non-dropping-particle" : "", "parse-names" : false, "suffix" : "" }, { "dropping-particle" : "", "family" : "Wang", "given" : "Wei", "non-dropping-particle" : "", "parse-names" : false, "suffix" : "" }, { "dropping-particle" : "", "family" : "Zhang", "given" : "Xiuqing", "non-dropping-particle" : "", "parse-names" : false, "suffix" : "" }, { "dropping-particle" : "", "family" : "Xu", "given" : "Xun", "non-dropping-particle" : "", "parse-names" : false, "suffix" : "" }, { "dropping-particle" : "", "family" : "Yang", "given" : "Huanming", "non-dropping-particle" : "", "parse-names" : false, "suffix" : "" }, { "dropping-particle" : "", "family" : "Li", "given" : "Yingrui", "non-dropping-particle" : "", "parse-names" : false, "suffix" : "" }, { "dropping-particle" : "", "family" : "Wang", "given" : "Jian", "non-dropping-particle" : "", "parse-names" : false, "suffix" : "" }, { "dropping-particle" : "", "family" : "Wang", "given" : "Jun", "non-dropping-particle" : "", "parse-names" : false, "suffix" : "" }, { "dropping-particle" : "", "family" : "Nielsen", "given" : "Rasmus", "non-dropping-particle" : "", "parse-names" : false, "suffix" : "" } ], "container-title" : "Nature", "id" : "ITEM-1", "issue" : "7513", "issued" : { "date-parts" : [ [ "2014", "8", "2" ] ] }, "page" : "194-197", "publisher" : "Nature Publishing Group", "title" : "Altitude adaptation in Tibetans caused by introgression of Denisovan-like DNA", "type" : "article-journal", "volume" : "512" }, "uris" : [ "http://www.mendeley.com/documents/?uuid=7ea63f14-d809-37f1-a083-bac0db055aeb" ] } ], "mendeley" : { "formattedCitation" : "&lt;sup&gt;6&lt;/sup&gt;", "plainTextFormattedCitation" : "6", "previouslyFormattedCitation" : "&lt;sup&gt;6&lt;/sup&gt;" }, "properties" : { "noteIndex" : 1 }, "schema" : "https://github.com/citation-style-language/schema/raw/master/csl-citation.json" }</w:instrText>
      </w:r>
      <w:r>
        <w:fldChar w:fldCharType="separate"/>
      </w:r>
      <w:bookmarkStart w:id="6" w:name="__Fieldmark__30_273916540"/>
      <w:r>
        <w:rPr>
          <w:rFonts w:cs="Times New Roman" w:ascii="Times New Roman" w:hAnsi="Times New Roman"/>
          <w:sz w:val="24"/>
          <w:szCs w:val="24"/>
        </w:rPr>
      </w:r>
      <w:r>
        <w:rPr>
          <w:rFonts w:cs="Times New Roman" w:ascii="Times New Roman" w:hAnsi="Times New Roman"/>
          <w:sz w:val="24"/>
          <w:szCs w:val="24"/>
          <w:vertAlign w:val="superscript"/>
        </w:rPr>
        <w:t>6</w:t>
      </w:r>
      <w:bookmarkStart w:id="7" w:name="__Fieldmark__22_1923026143"/>
      <w:r>
        <w:rPr>
          <w:rFonts w:cs="Times New Roman" w:ascii="Times New Roman" w:hAnsi="Times New Roman"/>
          <w:sz w:val="24"/>
          <w:szCs w:val="24"/>
        </w:rPr>
      </w:r>
      <w:r>
        <w:fldChar w:fldCharType="end"/>
      </w:r>
      <w:bookmarkStart w:id="8" w:name="__Fieldmark__44_1057939896"/>
      <w:bookmarkEnd w:id="6"/>
      <w:bookmarkEnd w:id="7"/>
      <w:bookmarkEnd w:id="8"/>
      <w:r>
        <w:rPr>
          <w:rFonts w:cs="Times New Roman" w:ascii="Times New Roman" w:hAnsi="Times New Roman"/>
          <w:sz w:val="24"/>
          <w:szCs w:val="24"/>
        </w:rPr>
        <w:t xml:space="preserve">.  </w:t>
      </w:r>
    </w:p>
    <w:p>
      <w:pPr>
        <w:pStyle w:val="Normal"/>
        <w:spacing w:lineRule="auto" w:line="480"/>
        <w:rPr/>
      </w:pPr>
      <w:r>
        <w:rPr>
          <w:rFonts w:cs="Times New Roman" w:ascii="Times New Roman" w:hAnsi="Times New Roman"/>
          <w:sz w:val="24"/>
          <w:szCs w:val="24"/>
        </w:rPr>
        <w:tab/>
      </w:r>
      <w:r>
        <w:rPr>
          <w:rFonts w:cs="Times New Roman" w:ascii="Times New Roman" w:hAnsi="Times New Roman"/>
          <w:i/>
          <w:sz w:val="24"/>
          <w:szCs w:val="24"/>
        </w:rPr>
        <w:t>EPAS1</w:t>
      </w:r>
      <w:r>
        <w:rPr>
          <w:rFonts w:cs="Times New Roman" w:ascii="Times New Roman" w:hAnsi="Times New Roman"/>
          <w:sz w:val="24"/>
          <w:szCs w:val="24"/>
        </w:rPr>
        <w:t xml:space="preserve"> is a chief component of the hypoxia-inducible factor transcriptional system and encodes for the transcription factor HIF2α, which plays a role in responding to oxygen, is central in coordinating a response to hypoxia, and aids in the stimulation and production of red blood cells</w:t>
      </w:r>
      <w:r>
        <w:fldChar w:fldCharType="begin"/>
      </w:r>
      <w:r>
        <w:instrText>ADDIN CSL_CITATION { "citationItems" : [ { "id" : "ITEM-1", "itemData" : { "DOI" : "10.1073/pnas.1002443107", "ISSN" : "1091-6490", "PMID" : "20534544", "abstract" : "By impairing both function and survival, the severe reduction in oxygen availability associated with high-altitude environments is likely to act as an agent of natural selection. We used genomic and candidate gene approaches to search for evidence of such genetic selection. First, a genome-wide allelic differentiation scan (GWADS) comparing indigenous highlanders of the Tibetan Plateau (3,200-3,500 m) with closely related lowland Han revealed a genome-wide significant divergence across eight SNPs located near EPAS1. This gene encodes the transcription factor HIF2alpha, which stimulates production of red blood cells and thus increases the concentration of hemoglobin in blood. Second, in a separate cohort of Tibetans residing at 4,200 m, we identified 31 EPAS1 SNPs in high linkage disequilibrium that correlated significantly with hemoglobin concentration. The sex-adjusted hemoglobin concentration was, on average, 0.8 g/dL lower in the major allele homozygotes compared with the heterozygotes. These findings were replicated in a third cohort of Tibetans residing at 4,300 m. The alleles associating with lower hemoglobin concentrations were correlated with the signal from the GWADS study and were observed at greatly elevated frequencies in the Tibetan cohorts compared with the Han. High hemoglobin concentrations are a cardinal feature of chronic mountain sickness offering one plausible mechanism for selection. Alternatively, as EPAS1 is pleiotropic in its effects, selection may have operated on some other aspect of the phenotype. Whichever of these explanations is correct, the evidence for genetic selection at the EPAS1 locus from the GWADS study is supported by the replicated studies associating function with the allelic variants.", "author" : [ { "dropping-particle" : "", "family" : "Beall", "given" : "Cynthia M", "non-dropping-particle" : "", "parse-names" : false, "suffix" : "" }, { "dropping-particle" : "", "family" : "Cavalleri", "given" : "Gianpiero L", "non-dropping-particle" : "", "parse-names" : false, "suffix" : "" }, { "dropping-particle" : "", "family" : "Deng", "given" : "Libin", "non-dropping-particle" : "", "parse-names" : false, "suffix" : "" }, { "dropping-particle" : "", "family" : "Elston", "given" : "Robert C", "non-dropping-particle" : "", "parse-names" : false, "suffix" : "" }, { "dropping-particle" : "", "family" : "Gao", "given" : "Yang", "non-dropping-particle" : "", "parse-names" : false, "suffix" : "" }, { "dropping-particle" : "", "family" : "Knight", "given" : "Jo", "non-dropping-particle" : "", "parse-names" : false, "suffix" : "" }, { "dropping-particle" : "", "family" : "Li", "given" : "Chaohua", "non-dropping-particle" : "", "parse-names" : false, "suffix" : "" }, { "dropping-particle" : "", "family" : "Li", "given" : "Jiang Chuan", "non-dropping-particle" : "", "parse-names" : false, "suffix" : "" }, { "dropping-particle" : "", "family" : "Liang", "given" : "Yu", "non-dropping-particle" : "", "parse-names" : false, "suffix" : "" }, { "dropping-particle" : "", "family" : "McCormack", "given" : "Mark", "non-dropping-particle" : "", "parse-names" : false, "suffix" : "" }, { "dropping-particle" : "", "family" : "Montgomery", "given" : "Hugh E", "non-dropping-particle" : "", "parse-names" : false, "suffix" : "" }, { "dropping-particle" : "", "family" : "Pan", "given" : "Hao", "non-dropping-particle" : "", "parse-names" : false, "suffix" : "" }, { "dropping-particle" : "", "family" : "Robbins", "given" : "Peter A", "non-dropping-particle" : "", "parse-names" : false, "suffix" : "" }, { "dropping-particle" : "V", "family" : "Shianna", "given" : "Kevin", "non-dropping-particle" : "", "parse-names" : false, "suffix" : "" }, { "dropping-particle" : "", "family" : "Tam", "given" : "Siu Cheung", "non-dropping-particle" : "", "parse-names" : false, "suffix" : "" }, { "dropping-particle" : "", "family" : "Tsering", "given" : "Ngodrop", "non-dropping-particle" : "", "parse-names" : false, "suffix" : "" }, { "dropping-particle" : "", "family" : "Veeramah", "given" : "Krishna R", "non-dropping-particle" : "", "parse-names" : false, "suffix" : "" }, { "dropping-particle" : "", "family" : "Wang", "given" : "Wei", "non-dropping-particle" : "", "parse-names" : false, "suffix" : "" }, { "dropping-particle" : "", "family" : "Wangdui", "given" : "Puchung", "non-dropping-particle" : "", "parse-names" : false, "suffix" : "" }, { "dropping-particle" : "", "family" : "Weale", "given" : "Michael E", "non-dropping-particle" : "", "parse-names" : false, "suffix" : "" }, { "dropping-particle" : "", "family" : "Xu", "given" : "Yaomin", "non-dropping-particle" : "", "parse-names" : false, "suffix" : "" }, { "dropping-particle" : "", "family" : "Xu", "given" : "Zhe", "non-dropping-particle" : "", "parse-names" : false, "suffix" : "" }, { "dropping-particle" : "", "family" : "Yang", "given" : "Ling", "non-dropping-particle" : "", "parse-names" : false, "suffix" : "" }, { "dropping-particle" : "", "family" : "Zaman", "given" : "M Justin", "non-dropping-particle" : "", "parse-names" : false, "suffix" : "" }, { "dropping-particle" : "", "family" : "Zeng", "given" : "Changqing", "non-dropping-particle" : "", "parse-names" : false, "suffix" : "" }, { "dropping-particle" : "", "family" : "Zhang", "given" : "Li", "non-dropping-particle" : "", "parse-names" : false, "suffix" : "" }, { "dropping-particle" : "", "family" : "Zhang", "given" : "Xianglong", "non-dropping-particle" : "", "parse-names" : false, "suffix" : "" }, { "dropping-particle" : "", "family" : "Zhaxi", "given" : "Pingcuo", "non-dropping-particle" : "", "parse-names" : false, "suffix" : "" }, { "dropping-particle" : "", "family" : "Zheng", "given" : "Yong Tang", "non-dropping-particle" : "", "parse-names" : false, "suffix" : "" } ], "container-title" : "Proceedings of the National Academy of Sciences of the United States of America", "id" : "ITEM-1", "issue" : "25", "issued" : { "date-parts" : [ [ "2010", "6", "22" ] ] }, "page" : "11459-64", "publisher" : "National Academy of Sciences", "title" : "Natural selection on EPAS1 (HIF2alpha) associated with low hemoglobin concentration in Tibetan highlanders.", "type" : "article-journal", "volume" : "107" }, "uris" : [ "http://www.mendeley.com/documents/?uuid=19cbb0e9-607f-3e82-b519-c81437d59502" ] }, { "id" : "ITEM-2", "itemData" : { "DOI" : "10.1152/japplphysiol.00605.2013", "ISSN" : "1522-1601", "PMID" : "24201705", "abstract" : "The Tibetan Plateau is one of the highest regions on Earth. Tibetan highlanders are adapted to life and reproduction in a hypoxic environment and possess a suite of distinctive physiological traits. Recent studies have identified genomic loci that have undergone natural selection in Tibetans. Two of these loci, EGLN1 and EPAS1, encode major components of the hypoxia-inducible factor transcriptional system, which has a central role in oxygen sensing and coordinating an organism's response to hypoxia, as evidenced by studies in humans and mice. An association between genetic variants within these genes and hemoglobin concentration in Tibetans at high altitude was demonstrated in some of the studies (8, 80, 96). Nevertheless, the functional variants within these genes and the underlying mechanisms of action are still not known. Furthermore, there are a number of other possible phenotypic traits, besides hemoglobin concentration, upon which natural selection may have acted. Integration of studies at the genomic level with functional molecular studies and studies in systems physiology has the potential to provide further understanding of human evolution in response to high-altitude hypoxia. The Tibetan paradigm provides further insight on the role of the hypoxia-inducible factor system in humans in relation to oxygen homeostasis.", "author" : [ { "dropping-particle" : "", "family" : "Petousi", "given" : "Nayia", "non-dropping-particle" : "", "parse-names" : false, "suffix" : "" }, { "dropping-particle" : "", "family" : "Robbins", "given" : "Peter A", "non-dropping-particle" : "", "parse-names" : false, "suffix" : "" } ], "container-title" : "Journal of applied physiology (Bethesda, Md. : 1985)", "id" : "ITEM-2", "issue" : "7", "issued" : { "date-parts" : [ [ "2014", "4", "1" ] ] }, "page" : "875-84", "publisher" : "American Physiological Society", "title" : "Human adaptation to the hypoxia of high altitude: the Tibetan paradigm from the pregenomic to the postgenomic era.", "type" : "article-journal", "volume" : "116" }, "uris" : [ "http://www.mendeley.com/documents/?uuid=76227260-cc87-3217-859b-6e248fd93049" ] } ], "mendeley" : { "formattedCitation" : "&lt;sup&gt;5,7&lt;/sup&gt;", "plainTextFormattedCitation" : "5,7", "previouslyFormattedCitation" : "&lt;sup&gt;5,7&lt;/sup&gt;" }, "properties" : { "noteIndex" : 1 }, "schema" : "https://github.com/citation-style-language/schema/raw/master/csl-citation.json" }</w:instrText>
      </w:r>
      <w:r>
        <w:fldChar w:fldCharType="separate"/>
      </w:r>
      <w:bookmarkStart w:id="9" w:name="__Fieldmark__44_273916540"/>
      <w:r>
        <w:rPr>
          <w:rFonts w:cs="Times New Roman" w:ascii="Times New Roman" w:hAnsi="Times New Roman"/>
          <w:sz w:val="24"/>
          <w:szCs w:val="24"/>
        </w:rPr>
      </w:r>
      <w:r>
        <w:rPr>
          <w:rFonts w:cs="Times New Roman" w:ascii="Times New Roman" w:hAnsi="Times New Roman"/>
          <w:sz w:val="24"/>
          <w:szCs w:val="24"/>
          <w:vertAlign w:val="superscript"/>
        </w:rPr>
        <w:t>5</w:t>
      </w:r>
      <w:bookmarkStart w:id="10" w:name="__Fieldmark__33_1923026143"/>
      <w:r>
        <w:rPr>
          <w:rFonts w:cs="Times New Roman" w:ascii="Times New Roman" w:hAnsi="Times New Roman"/>
          <w:sz w:val="24"/>
          <w:szCs w:val="24"/>
          <w:vertAlign w:val="superscript"/>
        </w:rPr>
        <w:t>,</w:t>
      </w:r>
      <w:bookmarkStart w:id="11" w:name="__Fieldmark__64_1057939896"/>
      <w:r>
        <w:rPr>
          <w:rFonts w:cs="Times New Roman" w:ascii="Times New Roman" w:hAnsi="Times New Roman"/>
          <w:sz w:val="24"/>
          <w:szCs w:val="24"/>
          <w:vertAlign w:val="superscript"/>
        </w:rPr>
        <w:t>7</w:t>
      </w:r>
      <w:r>
        <w:rPr>
          <w:rFonts w:cs="Times New Roman" w:ascii="Times New Roman" w:hAnsi="Times New Roman"/>
          <w:sz w:val="24"/>
          <w:szCs w:val="24"/>
        </w:rPr>
      </w:r>
      <w:r>
        <w:fldChar w:fldCharType="end"/>
      </w:r>
      <w:bookmarkEnd w:id="9"/>
      <w:bookmarkEnd w:id="10"/>
      <w:bookmarkEnd w:id="11"/>
      <w:r>
        <w:rPr>
          <w:rFonts w:cs="Times New Roman" w:ascii="Times New Roman" w:hAnsi="Times New Roman"/>
          <w:sz w:val="24"/>
          <w:szCs w:val="24"/>
        </w:rPr>
        <w:t xml:space="preserve">.  Variants </w:t>
      </w:r>
      <w:del w:id="0" w:author="Justin Rigby" w:date="2018-02-22T16:39:00Z">
        <w:r>
          <w:rPr>
            <w:rFonts w:cs="Times New Roman" w:ascii="Times New Roman" w:hAnsi="Times New Roman"/>
            <w:sz w:val="24"/>
            <w:szCs w:val="24"/>
          </w:rPr>
          <w:delText>within</w:delText>
        </w:r>
      </w:del>
      <w:ins w:id="1" w:author="Justin Rigby" w:date="2018-02-22T16:39:00Z">
        <w:r>
          <w:rPr>
            <w:rFonts w:cs="Times New Roman" w:ascii="Times New Roman" w:hAnsi="Times New Roman"/>
            <w:sz w:val="24"/>
            <w:szCs w:val="24"/>
          </w:rPr>
          <w:t xml:space="preserve"> of</w:t>
        </w:r>
      </w:ins>
      <w:r>
        <w:rPr>
          <w:rFonts w:cs="Times New Roman" w:ascii="Times New Roman" w:hAnsi="Times New Roman"/>
          <w:sz w:val="24"/>
          <w:szCs w:val="24"/>
        </w:rPr>
        <w:t xml:space="preserve"> this gene are also associated with adaptation to hypoxia in other mammalian species, such as the yak</w:t>
      </w:r>
      <w:r>
        <w:fldChar w:fldCharType="begin"/>
      </w:r>
      <w:r>
        <w:instrText>ADDIN CSL_CITATION { "citationItems" : [ { "id" : "ITEM-1", "itemData" : { "DOI" : "10.1016/S2095-3119(14)60854-6", "ISSN" : "2095-3119", "abstract" : "Endothelial PAS domain protein 1 gene (EPAS1) is a key transcription factor that activates the expression of oxygen-regulated genes. In this study, in order to better understand the effects of EPAS1 gene on hematologic parameters in yak, we firstly quantified the tissue expression patterns for EPAS1 mRNA of yak, identified polymorphism in this gene and evaluated its association with hematologic parameters. Expression of EPAS1 mRNA was detected in all eight tissues (heart, liver, lung, spleen, pancreas, kidney, muscles and ovary). The expressions of EPAS1 in lung and pancreas were extremely higher than other tissues examined. Three novel single nucleotide polymorphisms (SNPs) (g.83052 C&gt;T, g.83065 G&gt;A and g.83067 C&gt;A) within the EPAS1 were identified and genotyped in Pali (PL), Gannan (GN) and Tianzhu White (TZW) yak breeds. Significant higher frequencies of the AA and GA genotypes and A allele of the g.83065 G&gt;A were observed in the PL and GN breeds than that in the TZW breed (P&lt;0.01). Association analysis of the PL breed indicated that the g.83065 G&gt;A polymorphism was significantly associated with hemoglobin (HGB) concentration in yaks (P&lt;0.05). Individuals with genotype AA had significantly higher HGB concentration (P&lt;0.05) than those with genotype GA and GG. All these results will help our further understanding of biological functional of yak EPAS1 gene in responding to hypoxia and also indicate EPAS1 might contribute to the hypoxia adaptation of the yak.", "author" : [ { "dropping-particle" : "", "family" : "Wu", "given" : "Xiao-yun", "non-dropping-particle" : "", "parse-names" : false, "suffix" : "" }, { "dropping-particle" : "", "family" : "Ding", "given" : "Xue-zhi", "non-dropping-particle" : "", "parse-names" : false, "suffix" : "" }, { "dropping-particle" : "", "family" : "Chu", "given" : "Min", "non-dropping-particle" : "", "parse-names" : false, "suffix" : "" }, { "dropping-particle" : "", "family" : "Guo", "given" : "Xian", "non-dropping-particle" : "", "parse-names" : false, "suffix" : "" }, { "dropping-particle" : "", "family" : "Bao", "given" : "Peng-jia", "non-dropping-particle" : "", "parse-names" : false, "suffix" : "" }, { "dropping-particle" : "", "family" : "Liang", "given" : "Chun-nian", "non-dropping-particle" : "", "parse-names" : false, "suffix" : "" }, { "dropping-particle" : "", "family" : "Yan", "given" : "Ping", "non-dropping-particle" : "", "parse-names" : false, "suffix" : "" } ], "container-title" : "Journal of Integrative Agriculture", "id" : "ITEM-1", "issue" : "4", "issued" : { "date-parts" : [ [ "2015", "4", "1" ] ] }, "page" : "741-748", "publisher" : "Elsevier", "title" : "Novel SNP of EPAS1 gene associated with higher hemoglobin concentration revealed the hypoxia adaptation of yak (Bos grunniens)", "type" : "article-journal", "volume" : "14" }, "uris" : [ "http://www.mendeley.com/documents/?uuid=075c42fc-e3cd-3f2a-bbe4-f26f3a18c9b6" ] } ], "mendeley" : { "formattedCitation" : "&lt;sup&gt;8&lt;/sup&gt;", "plainTextFormattedCitation" : "8", "previouslyFormattedCitation" : "&lt;sup&gt;8&lt;/sup&gt;" }, "properties" : { "noteIndex" : 1 }, "schema" : "https://github.com/citation-style-language/schema/raw/master/csl-citation.json" }</w:instrText>
      </w:r>
      <w:r>
        <w:fldChar w:fldCharType="separate"/>
      </w:r>
      <w:bookmarkStart w:id="12" w:name="__Fieldmark__58_273916540"/>
      <w:r>
        <w:rPr>
          <w:rFonts w:cs="Times New Roman" w:ascii="Times New Roman" w:hAnsi="Times New Roman"/>
          <w:sz w:val="24"/>
          <w:szCs w:val="24"/>
        </w:rPr>
      </w:r>
      <w:r>
        <w:rPr>
          <w:rFonts w:cs="Times New Roman" w:ascii="Times New Roman" w:hAnsi="Times New Roman"/>
          <w:sz w:val="24"/>
          <w:szCs w:val="24"/>
          <w:vertAlign w:val="superscript"/>
        </w:rPr>
        <w:t>8</w:t>
      </w:r>
      <w:bookmarkStart w:id="13" w:name="__Fieldmark__44_1923026143"/>
      <w:r>
        <w:rPr>
          <w:rFonts w:cs="Times New Roman" w:ascii="Times New Roman" w:hAnsi="Times New Roman"/>
          <w:sz w:val="24"/>
          <w:szCs w:val="24"/>
        </w:rPr>
      </w:r>
      <w:r>
        <w:fldChar w:fldCharType="end"/>
      </w:r>
      <w:bookmarkStart w:id="14" w:name="__Fieldmark__74_1057939896"/>
      <w:bookmarkEnd w:id="12"/>
      <w:bookmarkEnd w:id="13"/>
      <w:bookmarkEnd w:id="14"/>
      <w:r>
        <w:rPr>
          <w:rFonts w:cs="Times New Roman" w:ascii="Times New Roman" w:hAnsi="Times New Roman"/>
          <w:sz w:val="24"/>
          <w:szCs w:val="24"/>
        </w:rPr>
        <w:t xml:space="preserve">, plateau zokor </w:t>
      </w:r>
      <w:r>
        <w:fldChar w:fldCharType="begin"/>
      </w:r>
      <w:r>
        <w:instrText>ADDIN CSL_CITATION { "citationItems" : [ { "id" : "ITEM-1", "itemData" : { "DOI" : "10.1038/srep17262", "abstract" : "The plateau zokor (Myospalax baileyi) spends its entire life underground in sealed burrows. Confronting limited oxygen and high carbon dioxide concentrations, and complete darkness, they epitomize a successful physiological adaptation. Here, we employ transcriptome sequencing to explore the genetic underpinnings of their adaptations to this unique habitat. Compared to Rattus norvegicus, genes belonging to GO categories related to energy metabolism (e.g. mitochondrion and fatty acid beta-oxidation) underwent accelerated evolution in the plateau zokor. Furthermore, the numbers of positively selected genes were significantly enriched in the gene categories involved in ATPase activity, blood vessel development and respiratory gaseous exchange, functional categories that are relevant to adaptation to high altitudes. Among the 787 genes with evidence of parallel evolution, and thus identified as candidate genes, several GO categories (e.g. response to hypoxia, oxygen homeostasis and erythrocyte homeostasis) are significantly enriched, are two genes, EPAS1 and AJUBA, involved in the response to hypoxia, where the parallel evolved sites are at positions that are highly conserved in sequence alignments from multiple species. Thus, accelerated evolution of GO categories, positive selection and parallel evolution at the molecular level provide evidences to parse the genetic adaptations of the plateau zokor for living in high-elevation burrows. The plateau zokor, Myospalax baileyi, is small subterranean rodent that inhabits the Qinghai-Tibet Plateau at elevations ranging from 2000 to 4200 m 1 . Zokors spend 85\u201390% of their lives in underground nests, which are usually greater than 2 m deep for females and approximately 1.5 m deep for males 2 . The depths of the burrows means that the zokor experiences even lower levels of oxygen than those found on the surface of the Qinghai-Tibet Plateau and higher levels of carbon dioxide 3 . The plateau zokor exemplifies a successful adaptation to an extreme environmental condition. Compared to pikas (Ochotona curzniae) and Sprague-Dawley rats (Rattus norvegicus), the plateau zokor exhibit remarkably increased red blood corpuscle counts and contents of hemoglobin and myoglobin 3\u20136 . In contrast, they have markedly lower pulse rates 6 , decreased lactate dehydrogenase activity, and lower 2,3-bisphosphoglycerate-content in their blood compared with pikas, mice and rats that live in the same area 3 . The oxygen pressure in the arte\u2026", "author" : [ { "dropping-particle" : "", "family" : "Shao", "given" : "Yong", "non-dropping-particle" : "", "parse-names" : false, "suffix" : "" }, { "dropping-particle" : "", "family" : "Li", "given" : "Jin-Xiu", "non-dropping-particle" : "", "parse-names" : false, "suffix" : "" }, { "dropping-particle" : "", "family" : "Ge", "given" : "Ri-Li", "non-dropping-particle" : "", "parse-names" : false, "suffix" : "" }, { "dropping-particle" : "", "family" : "Zhong", "given" : "Li", "non-dropping-particle" : "", "parse-names" : false, "suffix" : "" }, { "dropping-particle" : "", "family" : "Irwin", "given" : "David M", "non-dropping-particle" : "", "parse-names" : false, "suffix" : "" }, { "dropping-particle" : "", "family" : "Murphy", "given" : "Robert W", "non-dropping-particle" : "", "parse-names" : false, "suffix" : "" }, { "dropping-particle" : "", "family" : "Zhang", "given" : "Ya-Ping", "non-dropping-particle" : "", "parse-names" : false, "suffix" : "" } ], "container-title" : "Nature Publishing Group", "id" : "ITEM-1", "issued" : { "date-parts" : [ [ "2015" ] ] }, "title" : "Genetic adaptations of the plateau zokor in high-elevation burrows", "type" : "article-journal" }, "uris" : [ "http://www.mendeley.com/documents/?uuid=0e2f8033-08d0-3bd7-8c5c-1c5d9ad2b473" ] } ], "mendeley" : { "formattedCitation" : "&lt;sup&gt;9&lt;/sup&gt;", "plainTextFormattedCitation" : "9", "previouslyFormattedCitation" : "&lt;sup&gt;9&lt;/sup&gt;" }, "properties" : { "noteIndex" : 1 }, "schema" : "https://github.com/citation-style-language/schema/raw/master/csl-citation.json" }</w:instrText>
      </w:r>
      <w:r>
        <w:fldChar w:fldCharType="separate"/>
      </w:r>
      <w:bookmarkStart w:id="15" w:name="__Fieldmark__68_273916540"/>
      <w:r>
        <w:rPr>
          <w:rFonts w:cs="Times New Roman" w:ascii="Times New Roman" w:hAnsi="Times New Roman"/>
          <w:sz w:val="24"/>
          <w:szCs w:val="24"/>
        </w:rPr>
      </w:r>
      <w:r>
        <w:rPr>
          <w:rFonts w:cs="Times New Roman" w:ascii="Times New Roman" w:hAnsi="Times New Roman"/>
          <w:sz w:val="24"/>
          <w:szCs w:val="24"/>
          <w:vertAlign w:val="superscript"/>
        </w:rPr>
        <w:t>9</w:t>
      </w:r>
      <w:bookmarkStart w:id="16" w:name="__Fieldmark__51_1923026143"/>
      <w:r>
        <w:rPr>
          <w:rFonts w:cs="Times New Roman" w:ascii="Times New Roman" w:hAnsi="Times New Roman"/>
          <w:sz w:val="24"/>
          <w:szCs w:val="24"/>
        </w:rPr>
      </w:r>
      <w:r>
        <w:fldChar w:fldCharType="end"/>
      </w:r>
      <w:bookmarkStart w:id="17" w:name="__Fieldmark__79_1057939896"/>
      <w:bookmarkEnd w:id="15"/>
      <w:bookmarkEnd w:id="16"/>
      <w:bookmarkEnd w:id="17"/>
      <w:r>
        <w:rPr>
          <w:rFonts w:cs="Times New Roman" w:ascii="Times New Roman" w:hAnsi="Times New Roman"/>
          <w:sz w:val="24"/>
          <w:szCs w:val="24"/>
        </w:rPr>
        <w:t>, Tibetan cashmere goat</w:t>
      </w:r>
      <w:r>
        <w:fldChar w:fldCharType="begin"/>
      </w:r>
      <w:r>
        <w:instrText>ADDIN CSL_CITATION { "citationItems" : [ { "id" : "ITEM-1", "itemData" : { "DOI" : "10.1186/s12864-016-2449-0", "ISSN" : "1471-2164", "PMID" : "26892324", "abstract" : "BACKGROUND The Tibetan cashmere goat (Capra hircus), one of the most ancient breeds in China, has historically been a critical source of meat and cashmere production for local farmers. To adapt to the high-altitude area, extremely harsh climate, and hypoxic environment that the Tibetan cashmere goat lives in, this goat has developed distinct phenotypic traits compared to lowland breeds. However, the genetic components underlying this phenotypic adaptation remain largely unknown. RESULTS We obtained 118,700 autosomal SNPs through exome sequencing of 330 cashmere goats located at a wide geographic range, including the Tibetan Plateau and low-altitude regions in China. The great majority of SNPs showed low genetic differentiation among populations; however, approximately 2-3% of the loci showed more genetic differentiation than expected under a selectively neutral model. Together with a combined analysis of high- and low-altitude breeds, we revealed 339 genes potentially under high-altitude selection. Genes associated with cardiovascular system development were significantly enriched in our study. Among these genes, the most evident one was endothelial PAS domain protein 1 (EPAS1), which has been previously reported to be involved in complex oxygen sensing and significantly associated with high-altitude adaptation of human, dog, and grey wolf. The missense mutation Q579L that we identified in EPAS1, which occurs next to the Hypoxia-Inducible Factor-1 (HIF-1) domain, was exclusively enriched in the high-altitude populations. CONCLUSIONS Our study provides insights concerning the population variation in six different cashmere goat populations in China. The variants in cardiovascular system-related genes may explain the observed phenotypic adaptation of the Tibetan cashmere goat.", "author" : [ { "dropping-particle" : "", "family" : "Song", "given" : "Shen", "non-dropping-particle" : "", "parse-names" : false, "suffix" : "" }, { "dropping-particle" : "", "family" : "Yao", "given" : "Na", "non-dropping-particle" : "", "parse-names" : false, "suffix" : "" }, { "dropping-particle" : "", "family" : "Yang", "given" : "Min", "non-dropping-particle" : "", "parse-names" : false, "suffix" : "" }, { "dropping-particle" : "", "family" : "Liu", "given" : "Xuexue", "non-dropping-particle" : "", "parse-names" : false, "suffix" : "" }, { "dropping-particle" : "", "family" : "Dong", "given" : "Kunzhe", "non-dropping-particle" : "", "parse-names" : false, "suffix" : "" }, { "dropping-particle" : "", "family" : "Zhao", "given" : "Qianjun", "non-dropping-particle" : "", "parse-names" : false, "suffix" : "" }, { "dropping-particle" : "", "family" : "Pu", "given" : "Yabin", "non-dropping-particle" : "", "parse-names" : false, "suffix" : "" }, { "dropping-particle" : "", "family" : "He", "given" : "Xiaohong", "non-dropping-particle" : "", "parse-names" : false, "suffix" : "" }, { "dropping-particle" : "", "family" : "Guan", "given" : "Weijun", "non-dropping-particle" : "", "parse-names" : false, "suffix" : "" }, { "dropping-particle" : "", "family" : "Yang", "given" : "Ning", "non-dropping-particle" : "", "parse-names" : false, "suffix" : "" }, { "dropping-particle" : "", "family" : "Ma", "given" : "Yuehui", "non-dropping-particle" : "", "parse-names" : false, "suffix" : "" }, { "dropping-particle" : "", "family" : "Jiang", "given" : "Lin", "non-dropping-particle" : "", "parse-names" : false, "suffix" : "" } ], "container-title" : "BMC genomics", "id" : "ITEM-1", "issued" : { "date-parts" : [ [ "2016", "2", "18" ] ] }, "page" : "122", "publisher" : "BioMed Central", "title" : "Exome sequencing reveals genetic differentiation due to high-altitude adaptation in the Tibetan cashmere goat (Capra hircus).", "type" : "article-journal", "volume" : "17" }, "uris" : [ "http://www.mendeley.com/documents/?uuid=0ebf4f3d-9fb5-3ad1-b170-5bc4d0d6906f" ] } ], "mendeley" : { "formattedCitation" : "&lt;sup&gt;10&lt;/sup&gt;", "plainTextFormattedCitation" : "10", "previouslyFormattedCitation" : "&lt;sup&gt;10&lt;/sup&gt;" }, "properties" : { "noteIndex" : 1 }, "schema" : "https://github.com/citation-style-language/schema/raw/master/csl-citation.json" }</w:instrText>
      </w:r>
      <w:r>
        <w:fldChar w:fldCharType="separate"/>
      </w:r>
      <w:bookmarkStart w:id="18" w:name="__Fieldmark__78_273916540"/>
      <w:r>
        <w:rPr>
          <w:rFonts w:cs="Times New Roman" w:ascii="Times New Roman" w:hAnsi="Times New Roman"/>
          <w:sz w:val="24"/>
          <w:szCs w:val="24"/>
        </w:rPr>
      </w:r>
      <w:r>
        <w:rPr>
          <w:rFonts w:cs="Times New Roman" w:ascii="Times New Roman" w:hAnsi="Times New Roman"/>
          <w:sz w:val="24"/>
          <w:szCs w:val="24"/>
          <w:vertAlign w:val="superscript"/>
        </w:rPr>
        <w:t>1</w:t>
      </w:r>
      <w:bookmarkStart w:id="19" w:name="__Fieldmark__58_1923026143"/>
      <w:r>
        <w:rPr>
          <w:rFonts w:cs="Times New Roman" w:ascii="Times New Roman" w:hAnsi="Times New Roman"/>
          <w:sz w:val="24"/>
          <w:szCs w:val="24"/>
          <w:vertAlign w:val="superscript"/>
        </w:rPr>
        <w:t>0</w:t>
      </w:r>
      <w:bookmarkStart w:id="20" w:name="__Fieldmark__85_1057939896"/>
      <w:r>
        <w:rPr>
          <w:rFonts w:cs="Times New Roman" w:ascii="Times New Roman" w:hAnsi="Times New Roman"/>
          <w:sz w:val="24"/>
          <w:szCs w:val="24"/>
        </w:rPr>
      </w:r>
      <w:r>
        <w:fldChar w:fldCharType="end"/>
      </w:r>
      <w:bookmarkEnd w:id="18"/>
      <w:bookmarkEnd w:id="19"/>
      <w:bookmarkEnd w:id="20"/>
      <w:r>
        <w:rPr>
          <w:rFonts w:cs="Times New Roman" w:ascii="Times New Roman" w:hAnsi="Times New Roman"/>
          <w:sz w:val="24"/>
          <w:szCs w:val="24"/>
        </w:rPr>
        <w:t>, and Tibetan wolf</w:t>
      </w:r>
      <w:r>
        <w:fldChar w:fldCharType="begin"/>
      </w:r>
      <w:r>
        <w:instrText>ADDIN CSL_CITATION { "citationItems" : [ { "id" : "ITEM-1", "itemData" : { "DOI" : "10.7717/peerj.3522", "author" : [ { "dropping-particle" : "", "family" : "vonHoldt", "given" : "Bridgett", "non-dropping-particle" : "", "parse-names" : false, "suffix" : "" }, { "dropping-particle" : "", "family" : "Fan", "given" : "Zhenxin", "non-dropping-particle" : "", "parse-names" : false, "suffix" : "" }, { "dropping-particle" : "", "family" : "Ortega-Del Vecchyo", "given" : "Diego", "non-dropping-particle" : "", "parse-names" : false, "suffix" : "" }, { "dropping-particle" : "", "family" : "Wayne", "given" : "Robert K.", "non-dropping-particle" : "", "parse-names" : false, "suffix" : "" } ], "container-title" : "PeerJ", "id" : "ITEM-1", "issued" : { "date-parts" : [ [ "2017", "7", "12" ] ] }, "page" : "e3522", "publisher" : "PeerJ Inc.", "title" : "EPAS1 variants in high altitude Tibetan wolves were selectively introgressed into highland dogs", "type" : "article-journal", "volume" : "5" }, "uris" : [ "http://www.mendeley.com/documents/?uuid=2e669815-5305-3333-864e-cdabe30e88a6" ] } ], "mendeley" : { "formattedCitation" : "&lt;sup&gt;11&lt;/sup&gt;", "plainTextFormattedCitation" : "11", "previouslyFormattedCitation" : "&lt;sup&gt;11&lt;/sup&gt;" }, "properties" : { "noteIndex" : 1 }, "schema" : "https://github.com/citation-style-language/schema/raw/master/csl-citation.json" }</w:instrText>
      </w:r>
      <w:r>
        <w:fldChar w:fldCharType="separate"/>
      </w:r>
      <w:bookmarkStart w:id="21" w:name="__Fieldmark__89_273916540"/>
      <w:r>
        <w:rPr>
          <w:rFonts w:cs="Times New Roman" w:ascii="Times New Roman" w:hAnsi="Times New Roman"/>
          <w:sz w:val="24"/>
          <w:szCs w:val="24"/>
        </w:rPr>
      </w:r>
      <w:r>
        <w:rPr>
          <w:rFonts w:cs="Times New Roman" w:ascii="Times New Roman" w:hAnsi="Times New Roman"/>
          <w:sz w:val="24"/>
          <w:szCs w:val="24"/>
          <w:vertAlign w:val="superscript"/>
        </w:rPr>
        <w:t>1</w:t>
      </w:r>
      <w:bookmarkStart w:id="22" w:name="__Fieldmark__65_1923026143"/>
      <w:r>
        <w:rPr>
          <w:rFonts w:cs="Times New Roman" w:ascii="Times New Roman" w:hAnsi="Times New Roman"/>
          <w:sz w:val="24"/>
          <w:szCs w:val="24"/>
          <w:vertAlign w:val="superscript"/>
        </w:rPr>
        <w:t>1</w:t>
      </w:r>
      <w:bookmarkStart w:id="23" w:name="__Fieldmark__92_1057939896"/>
      <w:r>
        <w:rPr>
          <w:rFonts w:cs="Times New Roman" w:ascii="Times New Roman" w:hAnsi="Times New Roman"/>
          <w:sz w:val="24"/>
          <w:szCs w:val="24"/>
        </w:rPr>
      </w:r>
      <w:r>
        <w:fldChar w:fldCharType="end"/>
      </w:r>
      <w:bookmarkEnd w:id="21"/>
      <w:bookmarkEnd w:id="22"/>
      <w:bookmarkEnd w:id="23"/>
      <w:r>
        <w:rPr>
          <w:rFonts w:cs="Times New Roman" w:ascii="Times New Roman" w:hAnsi="Times New Roman"/>
          <w:sz w:val="24"/>
          <w:szCs w:val="24"/>
        </w:rPr>
        <w:t xml:space="preserve">.  However, despite the important role variants in this gene have towards multiple species’ fitness under hypoxia, little is known about the relationship between the sequence variation in </w:t>
      </w:r>
      <w:r>
        <w:rPr>
          <w:rFonts w:cs="Times New Roman" w:ascii="Times New Roman" w:hAnsi="Times New Roman"/>
          <w:i/>
          <w:sz w:val="24"/>
          <w:szCs w:val="24"/>
        </w:rPr>
        <w:t>EPAS1</w:t>
      </w:r>
      <w:r>
        <w:rPr>
          <w:rFonts w:cs="Times New Roman" w:ascii="Times New Roman" w:hAnsi="Times New Roman"/>
          <w:sz w:val="24"/>
          <w:szCs w:val="24"/>
        </w:rPr>
        <w:t xml:space="preserve"> and physiological adaptation.  I propose to better understand this relationship by identifying potential regions important for hypoxia adaptation in the Tibetan </w:t>
      </w:r>
      <w:r>
        <w:rPr>
          <w:rFonts w:cs="Times New Roman" w:ascii="Times New Roman" w:hAnsi="Times New Roman"/>
          <w:i/>
          <w:sz w:val="24"/>
          <w:szCs w:val="24"/>
        </w:rPr>
        <w:t>EPAS1</w:t>
      </w:r>
      <w:r>
        <w:rPr>
          <w:rFonts w:cs="Times New Roman" w:ascii="Times New Roman" w:hAnsi="Times New Roman"/>
          <w:sz w:val="24"/>
          <w:szCs w:val="24"/>
        </w:rPr>
        <w:t xml:space="preserve"> variant and to compare how this variant</w:t>
      </w:r>
      <w:ins w:id="2" w:author="Justin Rigby" w:date="2018-02-22T16:41:00Z">
        <w:r>
          <w:rPr>
            <w:rFonts w:cs="Times New Roman" w:ascii="Times New Roman" w:hAnsi="Times New Roman"/>
            <w:sz w:val="24"/>
            <w:szCs w:val="24"/>
          </w:rPr>
          <w:t>,</w:t>
        </w:r>
      </w:ins>
      <w:r>
        <w:rPr>
          <w:rFonts w:cs="Times New Roman" w:ascii="Times New Roman" w:hAnsi="Times New Roman"/>
          <w:sz w:val="24"/>
          <w:szCs w:val="24"/>
        </w:rPr>
        <w:t xml:space="preserve"> as well as ones selected for through a deep mutational scan</w:t>
      </w:r>
      <w:ins w:id="3" w:author="Justin Rigby" w:date="2018-02-22T16:41:00Z">
        <w:r>
          <w:rPr>
            <w:rFonts w:cs="Times New Roman" w:ascii="Times New Roman" w:hAnsi="Times New Roman"/>
            <w:sz w:val="24"/>
            <w:szCs w:val="24"/>
          </w:rPr>
          <w:t>,</w:t>
        </w:r>
      </w:ins>
      <w:r>
        <w:rPr>
          <w:rFonts w:cs="Times New Roman" w:ascii="Times New Roman" w:hAnsi="Times New Roman"/>
          <w:sz w:val="24"/>
          <w:szCs w:val="24"/>
        </w:rPr>
        <w:t xml:space="preserve"> allow for increased fitness on cells under hypoxic conditions.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 xml:space="preserve">Specific Aim 1: Comparison of </w:t>
      </w:r>
      <w:r>
        <w:rPr>
          <w:rFonts w:cs="Times New Roman" w:ascii="Times New Roman" w:hAnsi="Times New Roman"/>
          <w:b/>
          <w:i/>
          <w:sz w:val="24"/>
          <w:szCs w:val="24"/>
        </w:rPr>
        <w:t>EPAS1</w:t>
      </w:r>
      <w:r>
        <w:rPr>
          <w:rFonts w:cs="Times New Roman" w:ascii="Times New Roman" w:hAnsi="Times New Roman"/>
          <w:b/>
          <w:sz w:val="24"/>
          <w:szCs w:val="24"/>
        </w:rPr>
        <w:t xml:space="preserve"> sequence in high-altitude populations and low-altitude relatives to characterize sites important for hypoxia adaptation</w:t>
      </w:r>
    </w:p>
    <w:p>
      <w:pPr>
        <w:pStyle w:val="Normal"/>
        <w:spacing w:lineRule="auto" w:line="480"/>
        <w:rPr/>
      </w:pPr>
      <w:r>
        <w:rPr>
          <w:rFonts w:cs="Times New Roman" w:ascii="Times New Roman" w:hAnsi="Times New Roman"/>
          <w:sz w:val="24"/>
          <w:szCs w:val="24"/>
        </w:rPr>
        <w:tab/>
        <w:t xml:space="preserve">I plan to analyze the sequence of </w:t>
      </w:r>
      <w:r>
        <w:rPr>
          <w:rFonts w:cs="Times New Roman" w:ascii="Times New Roman" w:hAnsi="Times New Roman"/>
          <w:i/>
          <w:sz w:val="24"/>
          <w:szCs w:val="24"/>
        </w:rPr>
        <w:t>EPAS1</w:t>
      </w:r>
      <w:r>
        <w:rPr>
          <w:rFonts w:cs="Times New Roman" w:ascii="Times New Roman" w:hAnsi="Times New Roman"/>
          <w:sz w:val="24"/>
          <w:szCs w:val="24"/>
        </w:rPr>
        <w:t xml:space="preserve"> from Tibetan, Denisovan, and current low-altitude population genomes through alignments to identify the amino acids and regions putatively important for hypoxia adaptation.  </w:t>
      </w:r>
      <w:commentRangeStart w:id="0"/>
      <w:r>
        <w:rPr>
          <w:rFonts w:cs="Times New Roman" w:ascii="Times New Roman" w:hAnsi="Times New Roman"/>
          <w:sz w:val="24"/>
          <w:szCs w:val="24"/>
        </w:rPr>
        <w:t xml:space="preserve">Additionally, I plan to look at orthologous sequences to determine which regions across the protein are invariant and which are more variable in order to characterize the variability of the regions that these functionally important variants fall in. </w:t>
      </w:r>
      <w:commentRangeEnd w:id="0"/>
      <w:r>
        <w:commentReference w:id="0"/>
      </w: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Specific Aim 2: Characterization of Tibetan and introduced variants of </w:t>
      </w:r>
      <w:r>
        <w:rPr>
          <w:rFonts w:cs="Times New Roman" w:ascii="Times New Roman" w:hAnsi="Times New Roman"/>
          <w:b/>
          <w:i/>
          <w:sz w:val="24"/>
          <w:szCs w:val="24"/>
        </w:rPr>
        <w:t>EPAS1</w:t>
      </w:r>
      <w:r>
        <w:rPr>
          <w:rFonts w:cs="Times New Roman" w:ascii="Times New Roman" w:hAnsi="Times New Roman"/>
          <w:b/>
          <w:sz w:val="24"/>
          <w:szCs w:val="24"/>
        </w:rPr>
        <w:t xml:space="preserve"> in cells under hypoxic conditions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Aim 2a:</w:t>
      </w:r>
      <w:r>
        <w:rPr>
          <w:rFonts w:cs="Times New Roman" w:ascii="Times New Roman" w:hAnsi="Times New Roman"/>
          <w:sz w:val="24"/>
          <w:szCs w:val="24"/>
        </w:rPr>
        <w:t xml:space="preserve"> To examine the effect of the Tibetan </w:t>
      </w:r>
      <w:r>
        <w:rPr>
          <w:rFonts w:cs="Times New Roman" w:ascii="Times New Roman" w:hAnsi="Times New Roman"/>
          <w:i/>
          <w:sz w:val="24"/>
          <w:szCs w:val="24"/>
        </w:rPr>
        <w:t>EPAS1</w:t>
      </w:r>
      <w:r>
        <w:rPr>
          <w:rFonts w:cs="Times New Roman" w:ascii="Times New Roman" w:hAnsi="Times New Roman"/>
          <w:sz w:val="24"/>
          <w:szCs w:val="24"/>
        </w:rPr>
        <w:t xml:space="preserve"> variant on cells under hypoxic conditions, I will use CRISPR/Cas9 to introduce this variant into human endothelial lung cells.  I will then compare the survival and proliferation of these cells with and without the variant under hypoxic conditions similar to that experienced at high-altitude to determine the effect of the variant on cell vitality.</w:t>
      </w:r>
    </w:p>
    <w:p>
      <w:pPr>
        <w:pStyle w:val="Normal"/>
        <w:spacing w:lineRule="auto" w:line="480"/>
        <w:rPr>
          <w:rFonts w:ascii="Times New Roman" w:hAnsi="Times New Roman" w:eastAsia="Times New Roman" w:cs="Times New Roman"/>
          <w:color w:val="000000"/>
          <w:sz w:val="24"/>
          <w:szCs w:val="24"/>
        </w:rPr>
      </w:pPr>
      <w:r>
        <w:rPr>
          <w:rFonts w:cs="Times New Roman" w:ascii="Times New Roman" w:hAnsi="Times New Roman"/>
          <w:b/>
          <w:sz w:val="24"/>
          <w:szCs w:val="24"/>
        </w:rPr>
        <w:t>Aim 2b</w:t>
      </w:r>
      <w:r>
        <w:rPr>
          <w:rFonts w:cs="Times New Roman" w:ascii="Times New Roman" w:hAnsi="Times New Roman"/>
          <w:sz w:val="24"/>
          <w:szCs w:val="24"/>
        </w:rPr>
        <w:t xml:space="preserve">: In order to test for selection for survival under hypoxia, I will then perform a deep mutational scan to introduce every possible amino acid change within the human EPAS1 protein in endothelial lung cells. </w:t>
      </w:r>
      <w:commentRangeStart w:id="1"/>
      <w:r>
        <w:rPr>
          <w:rFonts w:cs="Times New Roman" w:ascii="Times New Roman" w:hAnsi="Times New Roman"/>
          <w:sz w:val="24"/>
          <w:szCs w:val="24"/>
        </w:rPr>
        <w:t xml:space="preserve"> These cells will be plated under hypoxic conditions to select for variants that allow for survival and proliferation under low-oxygen stress in order to compare the effect of the most optimal variants to the Tibetan variant on cell vitality.</w:t>
      </w:r>
    </w:p>
    <w:p>
      <w:pPr>
        <w:pStyle w:val="Normal"/>
        <w:rPr>
          <w:rFonts w:ascii="Times New Roman" w:hAnsi="Times New Roman" w:eastAsia="Times New Roman" w:cs="Times New Roman"/>
          <w:color w:val="000000"/>
          <w:sz w:val="24"/>
          <w:szCs w:val="24"/>
        </w:rPr>
      </w:pPr>
      <w:bookmarkStart w:id="24" w:name="_GoBack"/>
      <w:bookmarkEnd w:id="24"/>
      <w:commentRangeEnd w:id="1"/>
      <w:r>
        <w:commentReference w:id="1"/>
      </w:r>
      <w:r>
        <w:rPr/>
      </w:r>
      <w:r>
        <w:br w:type="page"/>
      </w:r>
    </w:p>
    <w:p>
      <w:pPr>
        <w:pStyle w:val="Normal"/>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REFERENCES</w:t>
      </w:r>
    </w:p>
    <w:p>
      <w:pPr>
        <w:pStyle w:val="Normal"/>
        <w:widowControl w:val="false"/>
        <w:spacing w:lineRule="auto" w:line="240"/>
        <w:ind w:left="640" w:hanging="640"/>
        <w:rPr/>
      </w:pPr>
      <w:r>
        <w:fldChar w:fldCharType="begin"/>
      </w:r>
      <w:r>
        <w:instrText>ADDIN Mendeley Bibliography CSL_BIBLIOGRAPHY</w:instrText>
      </w:r>
      <w:r>
        <w:fldChar w:fldCharType="separate"/>
      </w:r>
      <w:bookmarkStart w:id="25" w:name="__Fieldmark__137_273916540"/>
      <w:r>
        <w:rPr/>
      </w:r>
      <w:r>
        <w:rPr>
          <w:rFonts w:cs="Times New Roman" w:ascii="Times New Roman" w:hAnsi="Times New Roman"/>
          <w:sz w:val="24"/>
          <w:szCs w:val="24"/>
        </w:rPr>
        <w:t>1</w:t>
      </w:r>
      <w:bookmarkStart w:id="26" w:name="__Fieldmark__109_1923026143"/>
      <w:r>
        <w:rPr>
          <w:rFonts w:cs="Times New Roman" w:ascii="Times New Roman" w:hAnsi="Times New Roman"/>
          <w:sz w:val="24"/>
          <w:szCs w:val="24"/>
        </w:rPr>
        <w:t>.</w:t>
      </w:r>
      <w:bookmarkStart w:id="27" w:name="__Fieldmark__181_1057939896"/>
      <w:r>
        <w:rPr>
          <w:rFonts w:cs="Times New Roman" w:ascii="Times New Roman" w:hAnsi="Times New Roman"/>
          <w:sz w:val="24"/>
          <w:szCs w:val="24"/>
        </w:rPr>
        <w:tab/>
        <w:t xml:space="preserve">Qi, X. </w:t>
      </w:r>
      <w:r>
        <w:rPr>
          <w:rFonts w:cs="Times New Roman" w:ascii="Times New Roman" w:hAnsi="Times New Roman"/>
          <w:i/>
          <w:iCs/>
          <w:sz w:val="24"/>
          <w:szCs w:val="24"/>
        </w:rPr>
        <w:t>et al.</w:t>
      </w:r>
      <w:r>
        <w:rPr>
          <w:rFonts w:cs="Times New Roman" w:ascii="Times New Roman" w:hAnsi="Times New Roman"/>
          <w:sz w:val="24"/>
          <w:szCs w:val="24"/>
        </w:rPr>
        <w:t xml:space="preserve"> Genetic Evidence of Paleolithic Colonization and Neolithic Expansion of Modern Humans on the Tibetan Plateau. </w:t>
      </w:r>
      <w:r>
        <w:rPr>
          <w:rFonts w:cs="Times New Roman" w:ascii="Times New Roman" w:hAnsi="Times New Roman"/>
          <w:i/>
          <w:iCs/>
          <w:sz w:val="24"/>
          <w:szCs w:val="24"/>
        </w:rPr>
        <w:t>Mol. Biol. Evol.</w:t>
      </w:r>
      <w:r>
        <w:rPr>
          <w:rFonts w:cs="Times New Roman" w:ascii="Times New Roman" w:hAnsi="Times New Roman"/>
          <w:sz w:val="24"/>
          <w:szCs w:val="24"/>
        </w:rPr>
        <w:t xml:space="preserve"> </w:t>
      </w:r>
      <w:r>
        <w:rPr>
          <w:rFonts w:cs="Times New Roman" w:ascii="Times New Roman" w:hAnsi="Times New Roman"/>
          <w:b/>
          <w:bCs/>
          <w:sz w:val="24"/>
          <w:szCs w:val="24"/>
        </w:rPr>
        <w:t>30,</w:t>
      </w:r>
      <w:r>
        <w:rPr>
          <w:rFonts w:cs="Times New Roman" w:ascii="Times New Roman" w:hAnsi="Times New Roman"/>
          <w:sz w:val="24"/>
          <w:szCs w:val="24"/>
        </w:rPr>
        <w:t xml:space="preserve"> 1761–1778 (2013).</w:t>
      </w:r>
      <w:bookmarkEnd w:id="25"/>
      <w:bookmarkEnd w:id="26"/>
      <w:bookmarkEnd w:id="27"/>
      <w:r>
        <w:rPr/>
      </w:r>
      <w:r>
        <w:fldChar w:fldCharType="end"/>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2.</w:t>
        <w:tab/>
        <w:t xml:space="preserve">Hu, H. </w:t>
      </w:r>
      <w:r>
        <w:rPr>
          <w:rFonts w:cs="Times New Roman" w:ascii="Times New Roman" w:hAnsi="Times New Roman"/>
          <w:i/>
          <w:iCs/>
          <w:sz w:val="24"/>
          <w:szCs w:val="24"/>
        </w:rPr>
        <w:t>et al.</w:t>
      </w:r>
      <w:r>
        <w:rPr>
          <w:rFonts w:cs="Times New Roman" w:ascii="Times New Roman" w:hAnsi="Times New Roman"/>
          <w:sz w:val="24"/>
          <w:szCs w:val="24"/>
        </w:rPr>
        <w:t xml:space="preserve"> Evolutionary history of Tibetans inferred from whole-genome sequencing. </w:t>
      </w:r>
      <w:r>
        <w:rPr>
          <w:rFonts w:cs="Times New Roman" w:ascii="Times New Roman" w:hAnsi="Times New Roman"/>
          <w:i/>
          <w:iCs/>
          <w:sz w:val="24"/>
          <w:szCs w:val="24"/>
        </w:rPr>
        <w:t>PLOS Genet.</w:t>
      </w:r>
      <w:r>
        <w:rPr>
          <w:rFonts w:cs="Times New Roman" w:ascii="Times New Roman" w:hAnsi="Times New Roman"/>
          <w:sz w:val="24"/>
          <w:szCs w:val="24"/>
        </w:rPr>
        <w:t xml:space="preserve"> </w:t>
      </w:r>
      <w:r>
        <w:rPr>
          <w:rFonts w:cs="Times New Roman" w:ascii="Times New Roman" w:hAnsi="Times New Roman"/>
          <w:b/>
          <w:bCs/>
          <w:sz w:val="24"/>
          <w:szCs w:val="24"/>
        </w:rPr>
        <w:t>13,</w:t>
      </w:r>
      <w:r>
        <w:rPr>
          <w:rFonts w:cs="Times New Roman" w:ascii="Times New Roman" w:hAnsi="Times New Roman"/>
          <w:sz w:val="24"/>
          <w:szCs w:val="24"/>
        </w:rPr>
        <w:t xml:space="preserve"> e1006675 (2017).</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3.</w:t>
        <w:tab/>
        <w:t xml:space="preserve">Yang, J. </w:t>
      </w:r>
      <w:r>
        <w:rPr>
          <w:rFonts w:cs="Times New Roman" w:ascii="Times New Roman" w:hAnsi="Times New Roman"/>
          <w:i/>
          <w:iCs/>
          <w:sz w:val="24"/>
          <w:szCs w:val="24"/>
        </w:rPr>
        <w:t>et al.</w:t>
      </w:r>
      <w:r>
        <w:rPr>
          <w:rFonts w:cs="Times New Roman" w:ascii="Times New Roman" w:hAnsi="Times New Roman"/>
          <w:sz w:val="24"/>
          <w:szCs w:val="24"/>
        </w:rPr>
        <w:t xml:space="preserve"> Genetic signatures of high-altitude adaptation in Tibetans. </w:t>
      </w:r>
      <w:r>
        <w:rPr>
          <w:rFonts w:cs="Times New Roman" w:ascii="Times New Roman" w:hAnsi="Times New Roman"/>
          <w:i/>
          <w:iCs/>
          <w:sz w:val="24"/>
          <w:szCs w:val="24"/>
        </w:rPr>
        <w:t>Proc. Natl. Acad. Sci. U. S. A.</w:t>
      </w:r>
      <w:r>
        <w:rPr>
          <w:rFonts w:cs="Times New Roman" w:ascii="Times New Roman" w:hAnsi="Times New Roman"/>
          <w:sz w:val="24"/>
          <w:szCs w:val="24"/>
        </w:rPr>
        <w:t xml:space="preserve"> </w:t>
      </w:r>
      <w:r>
        <w:rPr>
          <w:rFonts w:cs="Times New Roman" w:ascii="Times New Roman" w:hAnsi="Times New Roman"/>
          <w:b/>
          <w:bCs/>
          <w:sz w:val="24"/>
          <w:szCs w:val="24"/>
        </w:rPr>
        <w:t>114,</w:t>
      </w:r>
      <w:r>
        <w:rPr>
          <w:rFonts w:cs="Times New Roman" w:ascii="Times New Roman" w:hAnsi="Times New Roman"/>
          <w:sz w:val="24"/>
          <w:szCs w:val="24"/>
        </w:rPr>
        <w:t xml:space="preserve"> 4189–4194 (2017).</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4.</w:t>
        <w:tab/>
        <w:t xml:space="preserve">Eichstaedt, C. A. </w:t>
      </w:r>
      <w:r>
        <w:rPr>
          <w:rFonts w:cs="Times New Roman" w:ascii="Times New Roman" w:hAnsi="Times New Roman"/>
          <w:i/>
          <w:iCs/>
          <w:sz w:val="24"/>
          <w:szCs w:val="24"/>
        </w:rPr>
        <w:t>et al.</w:t>
      </w:r>
      <w:r>
        <w:rPr>
          <w:rFonts w:cs="Times New Roman" w:ascii="Times New Roman" w:hAnsi="Times New Roman"/>
          <w:sz w:val="24"/>
          <w:szCs w:val="24"/>
        </w:rPr>
        <w:t xml:space="preserve"> Evidence of Early-Stage Selection on EPAS1 and GPR126 Genes in Andean High Altitude Populations. </w:t>
      </w:r>
      <w:r>
        <w:rPr>
          <w:rFonts w:cs="Times New Roman" w:ascii="Times New Roman" w:hAnsi="Times New Roman"/>
          <w:i/>
          <w:iCs/>
          <w:sz w:val="24"/>
          <w:szCs w:val="24"/>
        </w:rPr>
        <w:t>Sci. Rep.</w:t>
      </w:r>
      <w:r>
        <w:rPr>
          <w:rFonts w:cs="Times New Roman" w:ascii="Times New Roman" w:hAnsi="Times New Roman"/>
          <w:sz w:val="24"/>
          <w:szCs w:val="24"/>
        </w:rPr>
        <w:t xml:space="preserve"> </w:t>
      </w:r>
      <w:r>
        <w:rPr>
          <w:rFonts w:cs="Times New Roman" w:ascii="Times New Roman" w:hAnsi="Times New Roman"/>
          <w:b/>
          <w:bCs/>
          <w:sz w:val="24"/>
          <w:szCs w:val="24"/>
        </w:rPr>
        <w:t>7,</w:t>
      </w:r>
      <w:r>
        <w:rPr>
          <w:rFonts w:cs="Times New Roman" w:ascii="Times New Roman" w:hAnsi="Times New Roman"/>
          <w:sz w:val="24"/>
          <w:szCs w:val="24"/>
        </w:rPr>
        <w:t xml:space="preserve"> 13042 (2017).</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5.</w:t>
        <w:tab/>
        <w:t xml:space="preserve">Beall, C. M. </w:t>
      </w:r>
      <w:r>
        <w:rPr>
          <w:rFonts w:cs="Times New Roman" w:ascii="Times New Roman" w:hAnsi="Times New Roman"/>
          <w:i/>
          <w:iCs/>
          <w:sz w:val="24"/>
          <w:szCs w:val="24"/>
        </w:rPr>
        <w:t>et al.</w:t>
      </w:r>
      <w:r>
        <w:rPr>
          <w:rFonts w:cs="Times New Roman" w:ascii="Times New Roman" w:hAnsi="Times New Roman"/>
          <w:sz w:val="24"/>
          <w:szCs w:val="24"/>
        </w:rPr>
        <w:t xml:space="preserve"> Natural selection on EPAS1 (HIF2alpha) associated with low hemoglobin concentration in Tibetan highlanders. </w:t>
      </w:r>
      <w:r>
        <w:rPr>
          <w:rFonts w:cs="Times New Roman" w:ascii="Times New Roman" w:hAnsi="Times New Roman"/>
          <w:i/>
          <w:iCs/>
          <w:sz w:val="24"/>
          <w:szCs w:val="24"/>
        </w:rPr>
        <w:t>Proc. Natl. Acad. Sci. U. S. A.</w:t>
      </w:r>
      <w:r>
        <w:rPr>
          <w:rFonts w:cs="Times New Roman" w:ascii="Times New Roman" w:hAnsi="Times New Roman"/>
          <w:sz w:val="24"/>
          <w:szCs w:val="24"/>
        </w:rPr>
        <w:t xml:space="preserve"> </w:t>
      </w:r>
      <w:r>
        <w:rPr>
          <w:rFonts w:cs="Times New Roman" w:ascii="Times New Roman" w:hAnsi="Times New Roman"/>
          <w:b/>
          <w:bCs/>
          <w:sz w:val="24"/>
          <w:szCs w:val="24"/>
        </w:rPr>
        <w:t>107,</w:t>
      </w:r>
      <w:r>
        <w:rPr>
          <w:rFonts w:cs="Times New Roman" w:ascii="Times New Roman" w:hAnsi="Times New Roman"/>
          <w:sz w:val="24"/>
          <w:szCs w:val="24"/>
        </w:rPr>
        <w:t xml:space="preserve"> 11459–64 (2010).</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6.</w:t>
        <w:tab/>
        <w:t xml:space="preserve">Huerta-Sánchez, E. </w:t>
      </w:r>
      <w:r>
        <w:rPr>
          <w:rFonts w:cs="Times New Roman" w:ascii="Times New Roman" w:hAnsi="Times New Roman"/>
          <w:i/>
          <w:iCs/>
          <w:sz w:val="24"/>
          <w:szCs w:val="24"/>
        </w:rPr>
        <w:t>et al.</w:t>
      </w:r>
      <w:r>
        <w:rPr>
          <w:rFonts w:cs="Times New Roman" w:ascii="Times New Roman" w:hAnsi="Times New Roman"/>
          <w:sz w:val="24"/>
          <w:szCs w:val="24"/>
        </w:rPr>
        <w:t xml:space="preserve"> Altitude adaptation in Tibetans caused by introgression of Denisovan-like DNA.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b/>
          <w:bCs/>
          <w:sz w:val="24"/>
          <w:szCs w:val="24"/>
        </w:rPr>
        <w:t>512,</w:t>
      </w:r>
      <w:r>
        <w:rPr>
          <w:rFonts w:cs="Times New Roman" w:ascii="Times New Roman" w:hAnsi="Times New Roman"/>
          <w:sz w:val="24"/>
          <w:szCs w:val="24"/>
        </w:rPr>
        <w:t xml:space="preserve"> 194–197 (2014).</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7.</w:t>
        <w:tab/>
        <w:t xml:space="preserve">Petousi, N. &amp; Robbins, P. A. Human adaptation to the hypoxia of high altitude: the Tibetan paradigm from the pregenomic to the postgenomic era. </w:t>
      </w:r>
      <w:r>
        <w:rPr>
          <w:rFonts w:cs="Times New Roman" w:ascii="Times New Roman" w:hAnsi="Times New Roman"/>
          <w:i/>
          <w:iCs/>
          <w:sz w:val="24"/>
          <w:szCs w:val="24"/>
        </w:rPr>
        <w:t>J. Appl. Physiol.</w:t>
      </w:r>
      <w:r>
        <w:rPr>
          <w:rFonts w:cs="Times New Roman" w:ascii="Times New Roman" w:hAnsi="Times New Roman"/>
          <w:sz w:val="24"/>
          <w:szCs w:val="24"/>
        </w:rPr>
        <w:t xml:space="preserve"> </w:t>
      </w:r>
      <w:r>
        <w:rPr>
          <w:rFonts w:cs="Times New Roman" w:ascii="Times New Roman" w:hAnsi="Times New Roman"/>
          <w:b/>
          <w:bCs/>
          <w:sz w:val="24"/>
          <w:szCs w:val="24"/>
        </w:rPr>
        <w:t>116,</w:t>
      </w:r>
      <w:r>
        <w:rPr>
          <w:rFonts w:cs="Times New Roman" w:ascii="Times New Roman" w:hAnsi="Times New Roman"/>
          <w:sz w:val="24"/>
          <w:szCs w:val="24"/>
        </w:rPr>
        <w:t xml:space="preserve"> 875–84 (2014).</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8.</w:t>
        <w:tab/>
        <w:t xml:space="preserve">Wu, X. </w:t>
      </w:r>
      <w:r>
        <w:rPr>
          <w:rFonts w:cs="Times New Roman" w:ascii="Times New Roman" w:hAnsi="Times New Roman"/>
          <w:i/>
          <w:iCs/>
          <w:sz w:val="24"/>
          <w:szCs w:val="24"/>
        </w:rPr>
        <w:t>et al.</w:t>
      </w:r>
      <w:r>
        <w:rPr>
          <w:rFonts w:cs="Times New Roman" w:ascii="Times New Roman" w:hAnsi="Times New Roman"/>
          <w:sz w:val="24"/>
          <w:szCs w:val="24"/>
        </w:rPr>
        <w:t xml:space="preserve"> Novel SNP of EPAS1 gene associated with higher hemoglobin concentration revealed the hypoxia adaptation of yak (Bos grunniens). </w:t>
      </w:r>
      <w:r>
        <w:rPr>
          <w:rFonts w:cs="Times New Roman" w:ascii="Times New Roman" w:hAnsi="Times New Roman"/>
          <w:i/>
          <w:iCs/>
          <w:sz w:val="24"/>
          <w:szCs w:val="24"/>
        </w:rPr>
        <w:t>J. Integr. Agric.</w:t>
      </w:r>
      <w:r>
        <w:rPr>
          <w:rFonts w:cs="Times New Roman" w:ascii="Times New Roman" w:hAnsi="Times New Roman"/>
          <w:sz w:val="24"/>
          <w:szCs w:val="24"/>
        </w:rPr>
        <w:t xml:space="preserve"> </w:t>
      </w:r>
      <w:r>
        <w:rPr>
          <w:rFonts w:cs="Times New Roman" w:ascii="Times New Roman" w:hAnsi="Times New Roman"/>
          <w:b/>
          <w:bCs/>
          <w:sz w:val="24"/>
          <w:szCs w:val="24"/>
        </w:rPr>
        <w:t>14,</w:t>
      </w:r>
      <w:r>
        <w:rPr>
          <w:rFonts w:cs="Times New Roman" w:ascii="Times New Roman" w:hAnsi="Times New Roman"/>
          <w:sz w:val="24"/>
          <w:szCs w:val="24"/>
        </w:rPr>
        <w:t xml:space="preserve"> 741–748 (2015).</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9.</w:t>
        <w:tab/>
        <w:t xml:space="preserve">Shao, Y. </w:t>
      </w:r>
      <w:r>
        <w:rPr>
          <w:rFonts w:cs="Times New Roman" w:ascii="Times New Roman" w:hAnsi="Times New Roman"/>
          <w:i/>
          <w:iCs/>
          <w:sz w:val="24"/>
          <w:szCs w:val="24"/>
        </w:rPr>
        <w:t>et al.</w:t>
      </w:r>
      <w:r>
        <w:rPr>
          <w:rFonts w:cs="Times New Roman" w:ascii="Times New Roman" w:hAnsi="Times New Roman"/>
          <w:sz w:val="24"/>
          <w:szCs w:val="24"/>
        </w:rPr>
        <w:t xml:space="preserve"> Genetic adaptations of the plateau zokor in high-elevation burrows. </w:t>
      </w:r>
      <w:r>
        <w:rPr>
          <w:rFonts w:cs="Times New Roman" w:ascii="Times New Roman" w:hAnsi="Times New Roman"/>
          <w:i/>
          <w:iCs/>
          <w:sz w:val="24"/>
          <w:szCs w:val="24"/>
        </w:rPr>
        <w:t>Nat. Publ. Gr.</w:t>
      </w:r>
      <w:r>
        <w:rPr>
          <w:rFonts w:cs="Times New Roman" w:ascii="Times New Roman" w:hAnsi="Times New Roman"/>
          <w:sz w:val="24"/>
          <w:szCs w:val="24"/>
        </w:rPr>
        <w:t xml:space="preserve"> (2015). doi:10.1038/srep17262</w:t>
      </w:r>
    </w:p>
    <w:p>
      <w:pPr>
        <w:pStyle w:val="Normal"/>
        <w:widowControl w:val="false"/>
        <w:spacing w:lineRule="auto" w:line="240"/>
        <w:ind w:left="640" w:hanging="640"/>
        <w:rPr>
          <w:rFonts w:ascii="Times New Roman" w:hAnsi="Times New Roman" w:cs="Times New Roman"/>
          <w:sz w:val="24"/>
          <w:szCs w:val="24"/>
        </w:rPr>
      </w:pPr>
      <w:r>
        <w:rPr>
          <w:rFonts w:cs="Times New Roman" w:ascii="Times New Roman" w:hAnsi="Times New Roman"/>
          <w:sz w:val="24"/>
          <w:szCs w:val="24"/>
        </w:rPr>
        <w:t>10.</w:t>
        <w:tab/>
        <w:t xml:space="preserve">Song, S. </w:t>
      </w:r>
      <w:r>
        <w:rPr>
          <w:rFonts w:cs="Times New Roman" w:ascii="Times New Roman" w:hAnsi="Times New Roman"/>
          <w:i/>
          <w:iCs/>
          <w:sz w:val="24"/>
          <w:szCs w:val="24"/>
        </w:rPr>
        <w:t>et al.</w:t>
      </w:r>
      <w:r>
        <w:rPr>
          <w:rFonts w:cs="Times New Roman" w:ascii="Times New Roman" w:hAnsi="Times New Roman"/>
          <w:sz w:val="24"/>
          <w:szCs w:val="24"/>
        </w:rPr>
        <w:t xml:space="preserve"> Exome sequencing reveals genetic differentiation due to high-altitude adaptation in the Tibetan cashmere goat (Capra hircus). </w:t>
      </w:r>
      <w:r>
        <w:rPr>
          <w:rFonts w:cs="Times New Roman" w:ascii="Times New Roman" w:hAnsi="Times New Roman"/>
          <w:i/>
          <w:iCs/>
          <w:sz w:val="24"/>
          <w:szCs w:val="24"/>
        </w:rPr>
        <w:t>BMC Genomics</w:t>
      </w:r>
      <w:r>
        <w:rPr>
          <w:rFonts w:cs="Times New Roman" w:ascii="Times New Roman" w:hAnsi="Times New Roman"/>
          <w:sz w:val="24"/>
          <w:szCs w:val="24"/>
        </w:rPr>
        <w:t xml:space="preserve"> </w:t>
      </w:r>
      <w:r>
        <w:rPr>
          <w:rFonts w:cs="Times New Roman" w:ascii="Times New Roman" w:hAnsi="Times New Roman"/>
          <w:b/>
          <w:bCs/>
          <w:sz w:val="24"/>
          <w:szCs w:val="24"/>
        </w:rPr>
        <w:t>17,</w:t>
      </w:r>
      <w:r>
        <w:rPr>
          <w:rFonts w:cs="Times New Roman" w:ascii="Times New Roman" w:hAnsi="Times New Roman"/>
          <w:sz w:val="24"/>
          <w:szCs w:val="24"/>
        </w:rPr>
        <w:t xml:space="preserve"> 122 (2016).</w:t>
      </w:r>
    </w:p>
    <w:p>
      <w:pPr>
        <w:pStyle w:val="Normal"/>
        <w:widowControl w:val="false"/>
        <w:spacing w:lineRule="auto" w:line="240"/>
        <w:ind w:left="640" w:hanging="640"/>
        <w:rPr>
          <w:rFonts w:ascii="Times New Roman" w:hAnsi="Times New Roman" w:cs="Times New Roman"/>
          <w:sz w:val="24"/>
        </w:rPr>
      </w:pPr>
      <w:r>
        <w:rPr>
          <w:rFonts w:cs="Times New Roman" w:ascii="Times New Roman" w:hAnsi="Times New Roman"/>
          <w:sz w:val="24"/>
          <w:szCs w:val="24"/>
        </w:rPr>
        <w:t>11.</w:t>
        <w:tab/>
        <w:t xml:space="preserve">vonHoldt, B., Fan, Z., Ortega-Del Vecchyo, D. &amp; Wayne, R. K. EPAS1 variants in high altitude Tibetan wolves were selectively introgressed into highland dogs. </w:t>
      </w:r>
      <w:r>
        <w:rPr>
          <w:rFonts w:cs="Times New Roman" w:ascii="Times New Roman" w:hAnsi="Times New Roman"/>
          <w:i/>
          <w:iCs/>
          <w:sz w:val="24"/>
          <w:szCs w:val="24"/>
        </w:rPr>
        <w:t>PeerJ</w:t>
      </w:r>
      <w:r>
        <w:rPr>
          <w:rFonts w:cs="Times New Roman" w:ascii="Times New Roman" w:hAnsi="Times New Roman"/>
          <w:sz w:val="24"/>
          <w:szCs w:val="24"/>
        </w:rPr>
        <w:t xml:space="preserve"> </w:t>
      </w:r>
      <w:r>
        <w:rPr>
          <w:rFonts w:cs="Times New Roman" w:ascii="Times New Roman" w:hAnsi="Times New Roman"/>
          <w:b/>
          <w:bCs/>
          <w:sz w:val="24"/>
          <w:szCs w:val="24"/>
        </w:rPr>
        <w:t>5,</w:t>
      </w:r>
      <w:r>
        <w:rPr>
          <w:rFonts w:cs="Times New Roman" w:ascii="Times New Roman" w:hAnsi="Times New Roman"/>
          <w:sz w:val="24"/>
          <w:szCs w:val="24"/>
        </w:rPr>
        <w:t xml:space="preserve"> e3522 (2017).</w:t>
      </w:r>
    </w:p>
    <w:p>
      <w:pPr>
        <w:pStyle w:val="Normal"/>
        <w:spacing w:lineRule="auto" w:line="240"/>
        <w:rPr>
          <w:rFonts w:ascii="Times New Roman" w:hAnsi="Times New Roman" w:cs="Helvetica"/>
        </w:rPr>
      </w:pPr>
      <w:r>
        <w:rPr>
          <w:rFonts w:cs="Helvetica" w:ascii="Times New Roman" w:hAnsi="Times New Roman"/>
        </w:rPr>
      </w:r>
    </w:p>
    <w:p>
      <w:pPr>
        <w:pStyle w:val="PreformattedText"/>
        <w:rPr/>
      </w:pPr>
      <w:bookmarkStart w:id="28" w:name="x_gmail-code"/>
      <w:bookmarkEnd w:id="28"/>
      <w:r>
        <w:rPr>
          <w:rFonts w:cs="Helvetica" w:ascii="Times New Roman" w:hAnsi="Times New Roman"/>
          <w:b w:val="false"/>
          <w:i w:val="false"/>
          <w:caps w:val="false"/>
          <w:smallCaps w:val="false"/>
          <w:color w:val="000000"/>
          <w:spacing w:val="0"/>
          <w:sz w:val="18"/>
        </w:rPr>
        <w:t>1) What is the theme of the proposed research? What are the major questions to be addressed?</w:t>
      </w:r>
    </w:p>
    <w:p>
      <w:pPr>
        <w:pStyle w:val="PreformattedText"/>
        <w:widowControl/>
        <w:spacing w:before="0" w:after="0"/>
        <w:rPr>
          <w:rFonts w:ascii="Times New Roman" w:hAnsi="Times New Roman"/>
        </w:rPr>
      </w:pPr>
      <w:r>
        <w:rPr>
          <w:rFonts w:ascii="Times New Roman" w:hAnsi="Times New Roman"/>
        </w:rPr>
        <w:t>This project is looking at the evoltion and diversification of the EPAS1 gene in various human population in order to understand the mutations responsible for the hypoxia resistance found in tibetan populations through a mixture of bioinformatic and wet lab experiments.</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2) Do the methods and preliminary analyses used integrate concepts that lie at the interface of molecular evolution and biochemistry? Do they address the questions being asked?</w:t>
      </w:r>
    </w:p>
    <w:p>
      <w:pPr>
        <w:pStyle w:val="PreformattedText"/>
        <w:widowControl/>
        <w:spacing w:before="0" w:after="0"/>
        <w:rPr>
          <w:rFonts w:ascii="Times New Roman" w:hAnsi="Times New Roman"/>
        </w:rPr>
      </w:pPr>
      <w:r>
        <w:rPr>
          <w:rFonts w:ascii="Times New Roman" w:hAnsi="Times New Roman"/>
        </w:rPr>
        <w:t xml:space="preserve">The quesitons being asked and the methodology used seen to be more focused on the population genetics of the evolution of the particular protein. Even though there is no analysis of the structure of the protein, it is still focused on the evolution and elucidation of how these mutations affect its function. </w:t>
      </w:r>
    </w:p>
    <w:p>
      <w:pPr>
        <w:pStyle w:val="PreformattedText"/>
        <w:widowControl/>
        <w:spacing w:before="0" w:after="0"/>
        <w:rPr>
          <w:rFonts w:ascii="Times New Roman" w:hAnsi="Times New Roman"/>
        </w:rPr>
      </w:pPr>
      <w:r>
        <w:rPr>
          <w:rFonts w:ascii="Times New Roman" w:hAnsi="Times New Roman"/>
        </w:rPr>
      </w:r>
    </w:p>
    <w:p>
      <w:pPr>
        <w:pStyle w:val="PreformattedText"/>
        <w:widowControl/>
        <w:spacing w:before="0" w:after="0"/>
        <w:rPr/>
      </w:pPr>
      <w:r>
        <w:rPr>
          <w:rFonts w:ascii="Times New Roman" w:hAnsi="Times New Roman"/>
          <w:b w:val="false"/>
          <w:i w:val="false"/>
          <w:caps w:val="false"/>
          <w:smallCaps w:val="false"/>
          <w:color w:val="000000"/>
          <w:spacing w:val="0"/>
          <w:sz w:val="18"/>
        </w:rPr>
        <w:t>3) What major improvements would you suggest?</w:t>
      </w:r>
    </w:p>
    <w:p>
      <w:pPr>
        <w:pStyle w:val="TextBody"/>
        <w:spacing w:lineRule="auto" w:line="240" w:before="0" w:after="160"/>
        <w:rPr/>
      </w:pPr>
      <w:r>
        <w:rPr>
          <w:rFonts w:ascii="Times New Roman" w:hAnsi="Times New Roman"/>
        </w:rPr>
        <w:t xml:space="preserve"> </w:t>
      </w:r>
      <w:r>
        <w:rPr>
          <w:rFonts w:ascii="Times New Roman" w:hAnsi="Times New Roman"/>
        </w:rPr>
        <w:t>I would highly suggest adding a section on the mechanism of how the protein enables it to tolerate lower oxygen enviorments. It would help the argument and seperate it a bit from the research  done by Rasmus Nielsen at Berkeley who looked at the population genetics of the tibetans and give the project a unique twist.</w:t>
      </w:r>
    </w:p>
    <w:p>
      <w:pPr>
        <w:pStyle w:val="TextBody"/>
        <w:spacing w:lineRule="auto" w:line="240" w:before="0" w:after="160"/>
        <w:rPr>
          <w:rFonts w:ascii="Times New Roman" w:hAnsi="Times New Roman"/>
        </w:rPr>
      </w:pPr>
      <w:r>
        <w:rPr>
          <w:rFonts w:ascii="Times New Roman" w:hAnsi="Times New Roman"/>
        </w:rPr>
      </w:r>
    </w:p>
    <w:p>
      <w:pPr>
        <w:pStyle w:val="TextBody"/>
        <w:spacing w:lineRule="auto" w:line="240" w:before="0" w:after="160"/>
        <w:rPr/>
      </w:pPr>
      <w:r>
        <w:rPr>
          <w:rFonts w:ascii="Times New Roman" w:hAnsi="Times New Roman"/>
        </w:rPr>
        <w:t>Let me know if you need any information or help – feel free to email me or talk to 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stin Rigby" w:date="2018-02-22T16:43:01Z" w:initials="JR">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Is there a proposed way that you will be quantifying this data statistically? You will want to find a way to show that these variant sites are significant. I think ultilizing a tree methodology would be helpful since you would be able to construct a phylogeny based upon the differences in the gene – alongside a bootstrap value to show that these relationships are significant. Feel free to email me or talk to me about this.</w:t>
      </w:r>
    </w:p>
  </w:comment>
  <w:comment w:id="1" w:author="Justin Rigby" w:date="2018-02-22T16:50:17Z" w:initials="JR">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Nice! This sounds like good  idea!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sid w:val="000d5404"/>
    <w:rPr>
      <w:rFonts w:ascii="Times New Roman" w:hAnsi="Times New Roman" w:eastAsia="" w:cs="Times New Roman" w:eastAsiaTheme="minorEastAsia"/>
      <w:sz w:val="20"/>
      <w:szCs w:val="20"/>
    </w:rPr>
  </w:style>
  <w:style w:type="character" w:styleId="Annotationreference">
    <w:name w:val="annotation reference"/>
    <w:basedOn w:val="DefaultParagraphFont"/>
    <w:uiPriority w:val="99"/>
    <w:semiHidden/>
    <w:unhideWhenUsed/>
    <w:qFormat/>
    <w:rsid w:val="000d5404"/>
    <w:rPr>
      <w:sz w:val="16"/>
      <w:szCs w:val="16"/>
    </w:rPr>
  </w:style>
  <w:style w:type="character" w:styleId="BalloonTextChar" w:customStyle="1">
    <w:name w:val="Balloon Text Char"/>
    <w:basedOn w:val="DefaultParagraphFont"/>
    <w:link w:val="BalloonText"/>
    <w:uiPriority w:val="99"/>
    <w:semiHidden/>
    <w:qFormat/>
    <w:rsid w:val="000d5404"/>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0d5404"/>
    <w:pPr>
      <w:spacing w:lineRule="auto" w:line="240" w:before="0" w:after="0"/>
    </w:pPr>
    <w:rPr>
      <w:rFonts w:ascii="Times New Roman" w:hAnsi="Times New Roman" w:eastAsia="" w:cs="Times New Roman" w:eastAsiaTheme="minorEastAsia"/>
      <w:sz w:val="20"/>
      <w:szCs w:val="20"/>
    </w:rPr>
  </w:style>
  <w:style w:type="paragraph" w:styleId="BalloonText">
    <w:name w:val="Balloon Text"/>
    <w:basedOn w:val="Normal"/>
    <w:link w:val="BalloonTextChar"/>
    <w:uiPriority w:val="99"/>
    <w:semiHidden/>
    <w:unhideWhenUsed/>
    <w:qFormat/>
    <w:rsid w:val="000d5404"/>
    <w:pPr>
      <w:spacing w:lineRule="auto" w:line="240" w:before="0" w:after="0"/>
    </w:pPr>
    <w:rPr>
      <w:rFonts w:ascii="Segoe UI" w:hAnsi="Segoe UI" w:cs="Segoe UI"/>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70BD-1F0A-45F6-A630-E8CC8E0C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Application>LibreOffice/5.1.6.2$Linux_X86_64 LibreOffice_project/10m0$Build-2</Application>
  <Pages>4</Pages>
  <Words>1061</Words>
  <CharactersWithSpaces>5549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2018-02-15T03:26:00Z</dcterms:created>
  <dc:creator>seleneclay@uchicago.edu</dc:creator>
  <dc:description/>
  <dc:language>en-US</dc:language>
  <cp:lastModifiedBy>Justin Rigby</cp:lastModifiedBy>
  <dcterms:modified xsi:type="dcterms:W3CDTF">2018-02-22T17:06:50Z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2b0ce1d9-bb91-3449-ae02-251726a3935d</vt:lpwstr>
  </property>
  <property fmtid="{D5CDD505-2E9C-101B-9397-08002B2CF9AE}" pid="29" name="ScaleCrop">
    <vt:bool>0</vt:bool>
  </property>
  <property fmtid="{D5CDD505-2E9C-101B-9397-08002B2CF9AE}" pid="30" name="ShareDoc">
    <vt:bool>0</vt:bool>
  </property>
</Properties>
</file>